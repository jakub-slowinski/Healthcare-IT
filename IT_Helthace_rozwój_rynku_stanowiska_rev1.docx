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Barbara Kmiecik, Jakub Słowiński</w:t>
      </w:r>
    </w:p>
    <w:p>
      <w:pPr>
        <w:pStyle w:val="Norma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jc w:val="center"/>
        <w:textAlignment w:val="baseline"/>
        <w:rPr>
          <w:rFonts w:ascii="Times New Roman" w:hAnsi="Times New Roman" w:eastAsia="Times New Roman" w:cs="Times New Roman"/>
          <w:b/>
          <w:b/>
          <w:sz w:val="24"/>
          <w:szCs w:val="24"/>
          <w:lang w:eastAsia="pl-PL"/>
        </w:rPr>
      </w:pPr>
      <w:r>
        <w:rPr>
          <w:rFonts w:eastAsia="Times New Roman" w:cs="Times New Roman" w:ascii="Times New Roman" w:hAnsi="Times New Roman"/>
          <w:b/>
          <w:sz w:val="24"/>
          <w:szCs w:val="24"/>
          <w:lang w:eastAsia="pl-PL"/>
        </w:rPr>
        <w:t>Kierunki rozwoju IT w odniesieniu do branży medycznej – opracowanie aktualnej sytuacji na rynku</w:t>
      </w:r>
    </w:p>
    <w:p>
      <w:pPr>
        <w:pStyle w:val="Norma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bookmarkStart w:id="0" w:name="_GoBack"/>
      <w:bookmarkStart w:id="1" w:name="_GoBack"/>
      <w:bookmarkEnd w:id="1"/>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Rozwój naszej cywilizacji podyktowany był wielkimi zmianami jakie zachodziły na drodze ewolucji technicznej. Nie bez powodu zaryzykować można stwierdzenie, że od epoki koczowniczych ludów do czasów obecnych staliśmy się nowym gatunkiem człowieka. Tym, co obecnie dyktuje tempo zmian jest rynek pracy. Z jednej strony podlega on wpływom wielu</w:t>
      </w:r>
      <w:del w:id="0" w:author="Nieznany autor" w:date="2020-09-04T15:52:05Z">
        <w:r>
          <w:rPr>
            <w:rFonts w:eastAsia="Times New Roman" w:cs="Times New Roman" w:ascii="Times New Roman" w:hAnsi="Times New Roman"/>
            <w:sz w:val="24"/>
            <w:szCs w:val="24"/>
            <w:lang w:eastAsia="pl-PL"/>
          </w:rPr>
          <w:delText> </w:delText>
        </w:r>
      </w:del>
      <w:ins w:id="1"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czynników,</w:t>
      </w:r>
      <w:del w:id="2" w:author="Nieznany autor" w:date="2020-09-04T15:52:05Z">
        <w:r>
          <w:rPr>
            <w:rFonts w:eastAsia="Times New Roman" w:cs="Times New Roman" w:ascii="Times New Roman" w:hAnsi="Times New Roman"/>
            <w:sz w:val="24"/>
            <w:szCs w:val="24"/>
            <w:lang w:eastAsia="pl-PL"/>
          </w:rPr>
          <w:delText> </w:delText>
        </w:r>
      </w:del>
      <w:ins w:id="3"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ale też sam nieustannie, jak wspomniano, jest bodźcem do dalszej ewolucji naszego świata. Jedną z branż rynku, do tego najbardziej rozwijającą się na świecie, jest szeroko pojęta technologia informacyjna (IT, z ang</w:t>
      </w:r>
      <w:r>
        <w:rPr>
          <w:rFonts w:eastAsia="Times New Roman" w:cs="Times New Roman" w:ascii="Times New Roman" w:hAnsi="Times New Roman"/>
          <w:i/>
          <w:iCs/>
          <w:sz w:val="24"/>
          <w:szCs w:val="24"/>
          <w:lang w:eastAsia="pl-PL"/>
        </w:rPr>
        <w:t>. Information</w:t>
      </w:r>
      <w:del w:id="4" w:author="Nieznany autor" w:date="2020-09-04T15:52:05Z">
        <w:r>
          <w:rPr>
            <w:rFonts w:eastAsia="Times New Roman" w:cs="Times New Roman" w:ascii="Times New Roman" w:hAnsi="Times New Roman"/>
            <w:i/>
            <w:iCs/>
            <w:sz w:val="24"/>
            <w:szCs w:val="24"/>
            <w:lang w:eastAsia="pl-PL"/>
          </w:rPr>
          <w:delText> </w:delText>
        </w:r>
      </w:del>
      <w:ins w:id="5" w:author="Nieznany autor" w:date="2020-09-04T15:52:05Z">
        <w:r>
          <w:rPr>
            <w:rFonts w:eastAsia="Times New Roman" w:cs="Times New Roman" w:ascii="Times New Roman" w:hAnsi="Times New Roman"/>
            <w:i/>
            <w:iCs/>
            <w:sz w:val="24"/>
            <w:szCs w:val="24"/>
            <w:lang w:eastAsia="pl-PL"/>
          </w:rPr>
          <w:t> </w:t>
        </w:r>
      </w:ins>
      <w:r>
        <w:rPr>
          <w:rFonts w:eastAsia="Times New Roman" w:cs="Times New Roman" w:ascii="Times New Roman" w:hAnsi="Times New Roman"/>
          <w:i/>
          <w:iCs/>
          <w:sz w:val="24"/>
          <w:szCs w:val="24"/>
          <w:lang w:eastAsia="pl-PL"/>
        </w:rPr>
        <w:t>technology</w:t>
      </w:r>
      <w:r>
        <w:rPr>
          <w:rFonts w:eastAsia="Times New Roman" w:cs="Times New Roman" w:ascii="Times New Roman" w:hAnsi="Times New Roman"/>
          <w:sz w:val="24"/>
          <w:szCs w:val="24"/>
          <w:lang w:eastAsia="pl-PL"/>
        </w:rPr>
        <w:t>). Spośród wielu czynników kształtujących ten rozwój, w tym omówieniu wymienimy 3 z nich: klimat, epidemie i choroby cywilizacyjne oraz sytuację polityczną. Czynniki te, choć pozornie odległe, są ze sobą ściśle zazębione.</w:t>
      </w:r>
      <w:del w:id="6" w:author="Nieznany autor" w:date="2020-09-04T15:52:05Z">
        <w:r>
          <w:rPr>
            <w:rFonts w:eastAsia="Times New Roman" w:cs="Times New Roman" w:ascii="Times New Roman" w:hAnsi="Times New Roman"/>
            <w:sz w:val="24"/>
            <w:szCs w:val="24"/>
            <w:lang w:eastAsia="pl-PL"/>
          </w:rPr>
          <w:delText> </w:delText>
        </w:r>
      </w:del>
      <w:ins w:id="7"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Zmiany globalnego klimatu są oczywiste i zauważalne od wielu lat a skutki, niezależnie od ich źródła są dziś odczuwalne dla wielu z nas. Technologie stosowane dotychczas okazują się mało wydajne, materiały i związane z nimi odpady trudne do wyeliminowania lub utylizacji. Produkcja i nadprodukcja wielu zasobów i związane z tym powolne wyczerpywanie bogactw naturalnych niejako zmuszają do poszukiwania nowych dróg rozwoju.</w:t>
      </w:r>
      <w:del w:id="8" w:author="Nieznany autor" w:date="2020-09-04T15:52:05Z">
        <w:r>
          <w:rPr>
            <w:rFonts w:eastAsia="Times New Roman" w:cs="Times New Roman" w:ascii="Times New Roman" w:hAnsi="Times New Roman"/>
            <w:sz w:val="24"/>
            <w:szCs w:val="24"/>
            <w:lang w:eastAsia="pl-PL"/>
          </w:rPr>
          <w:delText> </w:delText>
        </w:r>
      </w:del>
      <w:ins w:id="9"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Dotychczasowy rozwój, mimo pewnych słabości i braków, podniósł jakość naszego życia do poziomu nieporównywalnego w żaden sposób do warunków w jakich egzystowali nasi przodkowie. Przesuwając granicę przeżycia coraz dalej jednocześnie naraziliśmy się na wpływy, które istotnie kształtują całe nasze życie. Taką wątpliwą zdobycz stanowią choroby cywilizacyjne i wybuchające co jakiś czas epidemie. Towarzyszący nam obecnie</w:t>
      </w:r>
      <w:del w:id="10" w:author="Nieznany autor" w:date="2020-09-04T15:52:05Z">
        <w:r>
          <w:rPr>
            <w:rFonts w:eastAsia="Times New Roman" w:cs="Times New Roman" w:ascii="Times New Roman" w:hAnsi="Times New Roman"/>
            <w:sz w:val="24"/>
            <w:szCs w:val="24"/>
            <w:lang w:eastAsia="pl-PL"/>
          </w:rPr>
          <w:delText> </w:delText>
        </w:r>
      </w:del>
      <w:ins w:id="11"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koronawirus</w:t>
      </w:r>
      <w:del w:id="12" w:author="Nieznany autor" w:date="2020-09-04T15:52:05Z">
        <w:r>
          <w:rPr>
            <w:rFonts w:eastAsia="Times New Roman" w:cs="Times New Roman" w:ascii="Times New Roman" w:hAnsi="Times New Roman"/>
            <w:sz w:val="24"/>
            <w:szCs w:val="24"/>
            <w:lang w:eastAsia="pl-PL"/>
          </w:rPr>
          <w:delText> </w:delText>
        </w:r>
      </w:del>
      <w:ins w:id="13"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diametralnie zmienił oblicze naszego dotychczasowego życia, przeobraził przestrzeń, ograniczył możliwości pracy i rozwoju. Zmianom poddawane są nasze przyzwyczajenia i prawo. W krótkim okresie czasu trend ten ogarnął wszystkie rejony świata i obszary gospodarki.</w:t>
      </w:r>
      <w:del w:id="14" w:author="Nieznany autor" w:date="2020-09-04T15:52:05Z">
        <w:r>
          <w:rPr>
            <w:rFonts w:eastAsia="Times New Roman" w:cs="Times New Roman" w:ascii="Times New Roman" w:hAnsi="Times New Roman"/>
            <w:sz w:val="24"/>
            <w:szCs w:val="24"/>
            <w:lang w:eastAsia="pl-PL"/>
          </w:rPr>
          <w:delText> </w:delText>
        </w:r>
      </w:del>
      <w:ins w:id="15"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Tak szybkie, globalne zmiany pociągnęły za sobą przekształcenia we współczesnej polityce na poziomie zbliżonym do konfliktu zbrojnego. Zamknięte granice, wprowadzone obszary kwarantanny czy redukcja potencjału gospodarczego to widoczne dziś objawy wpływu wirusa na naszą działalność i nasze życie.</w:t>
      </w:r>
      <w:del w:id="16" w:author="Nieznany autor" w:date="2020-09-04T15:52:05Z">
        <w:r>
          <w:rPr>
            <w:rFonts w:eastAsia="Times New Roman" w:cs="Times New Roman" w:ascii="Times New Roman" w:hAnsi="Times New Roman"/>
            <w:sz w:val="24"/>
            <w:szCs w:val="24"/>
            <w:lang w:eastAsia="pl-PL"/>
          </w:rPr>
          <w:delText> </w:delText>
        </w:r>
      </w:del>
      <w:ins w:id="17"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 xml:space="preserve">Obecna sytuacja może być zarówno hamulcem jak i motorem nowych rozwiązań technologicznych. Wymienione czynniki nakierowują na nowe nieznane dotąd ścieżki rozwoju. </w:t>
      </w:r>
      <w:commentRangeStart w:id="0"/>
      <w:r>
        <w:rPr>
          <w:rFonts w:eastAsia="Times New Roman" w:cs="Times New Roman" w:ascii="Times New Roman" w:hAnsi="Times New Roman"/>
          <w:sz w:val="24"/>
          <w:szCs w:val="24"/>
          <w:lang w:eastAsia="pl-PL"/>
        </w:rPr>
        <w:t>Staniemy się przez to świadkami nowej rewolucji technicznej, tak w całości jak i w obszarze IT. Coraz częściej mówi się o cyfryzacji pewnych obszarów naszego życia. Ostatnie miesiące wskazują, że jest to, by zapewnić normalne funkcjonowanie, niemal niezbędne. W tej chwili szczególnie uwidacznia się potrzeba zdalnego zarządzania i kontrolowania sytuacji, co doskonale pokazuje obecna sytuacja w służbie zdrowia.</w:t>
      </w:r>
      <w:del w:id="18" w:author="Nieznany autor" w:date="2020-09-04T15:52:05Z">
        <w:r>
          <w:rPr>
            <w:rFonts w:eastAsia="Times New Roman" w:cs="Times New Roman" w:ascii="Times New Roman" w:hAnsi="Times New Roman"/>
            <w:sz w:val="24"/>
            <w:szCs w:val="24"/>
            <w:lang w:eastAsia="pl-PL"/>
          </w:rPr>
          <w:delText> </w:delText>
        </w:r>
      </w:del>
      <w:ins w:id="19" w:author="Nieznany autor" w:date="2020-09-04T15:52:05Z">
        <w:r>
          <w:rPr>
            <w:rFonts w:eastAsia="Times New Roman" w:cs="Segoe UI" w:ascii="Segoe UI" w:hAnsi="Segoe UI"/>
            <w:sz w:val="18"/>
            <w:szCs w:val="18"/>
            <w:lang w:eastAsia="pl-PL"/>
          </w:rPr>
          <w:t> </w:t>
        </w:r>
      </w:ins>
      <w:ins w:id="20" w:author="Nieznany autor" w:date="2020-09-04T15:52:05Z">
        <w:commentRangeEnd w:id="0"/>
        <w:r>
          <w:commentReference w:id="0"/>
        </w:r>
        <w:r>
          <w:rPr>
            <w:rFonts w:eastAsia="Times New Roman" w:cs="Segoe UI" w:ascii="Segoe UI" w:hAnsi="Segoe UI"/>
            <w:sz w:val="18"/>
            <w:szCs w:val="18"/>
            <w:lang w:eastAsia="pl-PL"/>
          </w:rPr>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Wpływ epidemii na rozwój branży IT jest olbrzymi. Jesteśmy właśnie świadkami tych przemian. Coraz częściej mówi się o całkowitej cyfryzacji szpitali i podmiotów</w:t>
      </w:r>
      <w:del w:id="21" w:author="Nieznany autor" w:date="2020-09-04T15:52:05Z">
        <w:r>
          <w:rPr>
            <w:rFonts w:eastAsia="Times New Roman" w:cs="Times New Roman" w:ascii="Times New Roman" w:hAnsi="Times New Roman"/>
            <w:sz w:val="24"/>
            <w:szCs w:val="24"/>
            <w:lang w:eastAsia="pl-PL"/>
          </w:rPr>
          <w:delText> </w:delText>
        </w:r>
      </w:del>
      <w:ins w:id="2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leczniczych. W takich sytuacjach</w:t>
      </w:r>
      <w:del w:id="23" w:author="Nieznany autor" w:date="2020-09-04T15:52:05Z">
        <w:r>
          <w:rPr>
            <w:rFonts w:eastAsia="Times New Roman" w:cs="Times New Roman" w:ascii="Times New Roman" w:hAnsi="Times New Roman"/>
            <w:sz w:val="24"/>
            <w:szCs w:val="24"/>
            <w:lang w:eastAsia="pl-PL"/>
          </w:rPr>
          <w:delText> </w:delText>
        </w:r>
      </w:del>
      <w:ins w:id="24"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widoczna jest potrzeba</w:t>
      </w:r>
      <w:del w:id="25" w:author="Nieznany autor" w:date="2020-09-04T15:52:05Z">
        <w:r>
          <w:rPr>
            <w:rFonts w:eastAsia="Times New Roman" w:cs="Times New Roman" w:ascii="Times New Roman" w:hAnsi="Times New Roman"/>
            <w:sz w:val="24"/>
            <w:szCs w:val="24"/>
            <w:lang w:eastAsia="pl-PL"/>
          </w:rPr>
          <w:delText> </w:delText>
        </w:r>
      </w:del>
      <w:ins w:id="26"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zarządzania podmiotami leczniczymi jak i</w:t>
      </w:r>
      <w:del w:id="27" w:author="Nieznany autor" w:date="2020-09-04T15:52:05Z">
        <w:r>
          <w:rPr>
            <w:rFonts w:eastAsia="Times New Roman" w:cs="Times New Roman" w:ascii="Times New Roman" w:hAnsi="Times New Roman"/>
            <w:sz w:val="24"/>
            <w:szCs w:val="24"/>
            <w:lang w:eastAsia="pl-PL"/>
          </w:rPr>
          <w:delText> </w:delText>
        </w:r>
      </w:del>
      <w:ins w:id="28"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kontrolowania stanów pacjenta na odległość.</w:t>
      </w:r>
      <w:del w:id="29" w:author="Nieznany autor" w:date="2020-09-04T15:52:05Z">
        <w:r>
          <w:rPr>
            <w:rFonts w:eastAsia="Times New Roman" w:cs="Times New Roman" w:ascii="Times New Roman" w:hAnsi="Times New Roman"/>
            <w:sz w:val="24"/>
            <w:szCs w:val="24"/>
            <w:lang w:eastAsia="pl-PL"/>
          </w:rPr>
          <w:delText> </w:delText>
        </w:r>
      </w:del>
      <w:ins w:id="30"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Aktualnie IT w medycynie odgrywa rolę bardzo symboliczną. Kolejne</w:t>
      </w:r>
      <w:del w:id="31" w:author="Nieznany autor" w:date="2020-09-04T15:52:05Z">
        <w:r>
          <w:rPr>
            <w:rFonts w:eastAsia="Times New Roman" w:cs="Times New Roman" w:ascii="Times New Roman" w:hAnsi="Times New Roman"/>
            <w:sz w:val="24"/>
            <w:szCs w:val="24"/>
            <w:lang w:eastAsia="pl-PL"/>
          </w:rPr>
          <w:delText> </w:delText>
        </w:r>
      </w:del>
      <w:ins w:id="3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xml:space="preserve">etapy w cyfryzacji są od siebie odległe i </w:t>
      </w:r>
      <w:ins w:id="33" w:author="Nieznany autor" w:date="2020-09-04T15:59:19Z">
        <w:r>
          <w:rPr>
            <w:rFonts w:eastAsia="Times New Roman" w:cs="Times New Roman" w:ascii="Times New Roman" w:hAnsi="Times New Roman"/>
            <w:sz w:val="24"/>
            <w:szCs w:val="24"/>
            <w:lang w:eastAsia="pl-PL"/>
          </w:rPr>
          <w:t xml:space="preserve">o </w:t>
        </w:r>
      </w:ins>
      <w:r>
        <w:rPr>
          <w:rFonts w:eastAsia="Times New Roman" w:cs="Times New Roman" w:ascii="Times New Roman" w:hAnsi="Times New Roman"/>
          <w:sz w:val="24"/>
          <w:szCs w:val="24"/>
          <w:lang w:eastAsia="pl-PL"/>
        </w:rPr>
        <w:t>ich integracji na razie można tylko pomarzyć.</w:t>
      </w:r>
      <w:del w:id="34" w:author="Nieznany autor" w:date="2020-09-04T15:52:05Z">
        <w:r>
          <w:rPr>
            <w:rFonts w:eastAsia="Times New Roman" w:cs="Times New Roman" w:ascii="Times New Roman" w:hAnsi="Times New Roman"/>
            <w:sz w:val="24"/>
            <w:szCs w:val="24"/>
            <w:lang w:eastAsia="pl-PL"/>
          </w:rPr>
          <w:delText> </w:delText>
        </w:r>
      </w:del>
      <w:ins w:id="35"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xml:space="preserve"> Spowodowane jest to m.in. brakiem zaufania do nowych technologii jak i strachem o utratę miejsca</w:t>
      </w:r>
      <w:del w:id="36" w:author="Nieznany autor" w:date="2020-09-04T15:52:05Z">
        <w:r>
          <w:rPr>
            <w:rFonts w:eastAsia="Times New Roman" w:cs="Times New Roman" w:ascii="Times New Roman" w:hAnsi="Times New Roman"/>
            <w:sz w:val="24"/>
            <w:szCs w:val="24"/>
            <w:lang w:eastAsia="pl-PL"/>
          </w:rPr>
          <w:delText> </w:delText>
        </w:r>
      </w:del>
      <w:ins w:id="37"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pracy, w przypadku rozwoju</w:t>
      </w:r>
      <w:del w:id="38" w:author="Nieznany autor" w:date="2020-09-04T15:52:05Z">
        <w:r>
          <w:rPr>
            <w:rFonts w:eastAsia="Times New Roman" w:cs="Times New Roman" w:ascii="Times New Roman" w:hAnsi="Times New Roman"/>
            <w:sz w:val="24"/>
            <w:szCs w:val="24"/>
            <w:lang w:eastAsia="pl-PL"/>
          </w:rPr>
          <w:delText> </w:delText>
        </w:r>
      </w:del>
      <w:ins w:id="39"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xml:space="preserve">technologii w kierunku diagnostyki (np. badanie kończące się diagnozą postawioną przez program na podstawie wyników przeprowadzonych badań). Mimo dużego rozwoju technologicznego nadal nie doszliśmy do momentu, w którym można byłoby polegać na decyzjach podejmowanych przez komputer, nawet w umiarkowanym zaufaniu. W przypadku błędnej decyzji komputera nie wiadomo kto miałby ponieść za nią odpowiedzialność - twórca algorytmu, osoba aplikująca ten algorytm do programu, a może producent sprzętu? Wobec czego, na tą chwilę nie ma możliwości, aby w najbliższym czasie lekarzy czy innych diagnostów zastąpił komputer, ponieważ regulacje prawne są niewystarczające. Prawdopodobnie pierwszym krajem, który ustali jakieś regulacje prawne w tej kwestii będą </w:t>
      </w:r>
      <w:commentRangeStart w:id="1"/>
      <w:r>
        <w:rPr>
          <w:rFonts w:eastAsia="Times New Roman" w:cs="Times New Roman" w:ascii="Times New Roman" w:hAnsi="Times New Roman"/>
          <w:sz w:val="24"/>
          <w:szCs w:val="24"/>
          <w:lang w:eastAsia="pl-PL"/>
        </w:rPr>
        <w:t>Stany Zjednoczone</w:t>
      </w:r>
      <w:ins w:id="40" w:author="Nieznany autor" w:date="2020-09-04T16:05:37Z">
        <w:r>
          <w:rPr>
            <w:rFonts w:eastAsia="Times New Roman" w:cs="Times New Roman" w:ascii="Times New Roman" w:hAnsi="Times New Roman"/>
            <w:sz w:val="24"/>
            <w:szCs w:val="24"/>
            <w:lang w:eastAsia="pl-PL"/>
          </w:rPr>
        </w:r>
      </w:ins>
      <w:commentRangeEnd w:id="1"/>
      <w:r>
        <w:commentReference w:id="1"/>
      </w:r>
      <w:r>
        <w:rPr>
          <w:rFonts w:eastAsia="Times New Roman" w:cs="Times New Roman" w:ascii="Times New Roman" w:hAnsi="Times New Roman"/>
          <w:sz w:val="24"/>
          <w:szCs w:val="24"/>
          <w:lang w:eastAsia="pl-PL"/>
        </w:rPr>
        <w:t>, ze względu na pojawiające się tam coraz częściej autonomiczne samochody osobowe (Tesla).</w:t>
      </w:r>
      <w:del w:id="41" w:author="Nieznany autor" w:date="2020-09-04T15:52:05Z">
        <w:r>
          <w:rPr>
            <w:rFonts w:eastAsia="Times New Roman" w:cs="Times New Roman" w:ascii="Times New Roman" w:hAnsi="Times New Roman"/>
            <w:sz w:val="24"/>
            <w:szCs w:val="24"/>
            <w:lang w:eastAsia="pl-PL"/>
          </w:rPr>
          <w:delText> </w:delText>
        </w:r>
      </w:del>
      <w:ins w:id="42" w:author="Nieznany autor" w:date="2020-09-04T15:52:05Z">
        <w:r>
          <w:rPr>
            <w:rFonts w:eastAsia="Times New Roman" w:cs="Times New Roman" w:ascii="Times New Roman" w:hAnsi="Times New Roman"/>
            <w:sz w:val="24"/>
            <w:szCs w:val="24"/>
            <w:lang w:eastAsia="pl-PL"/>
          </w:rPr>
          <w:t> </w:t>
        </w:r>
      </w:ins>
      <w:del w:id="43" w:author="Nieznany autor" w:date="2020-09-04T15:52:05Z">
        <w:r>
          <w:rPr>
            <w:rFonts w:eastAsia="Times New Roman" w:cs="Times New Roman" w:ascii="Times New Roman" w:hAnsi="Times New Roman"/>
            <w:sz w:val="24"/>
            <w:szCs w:val="24"/>
            <w:lang w:eastAsia="pl-PL"/>
          </w:rPr>
          <w:delText> </w:delText>
        </w:r>
      </w:del>
      <w:ins w:id="44"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45" w:author="Nieznany autor" w:date="2020-09-04T15:52:05Z">
        <w:r>
          <w:rPr>
            <w:rFonts w:eastAsia="Times New Roman" w:cs="Times New Roman" w:ascii="Times New Roman" w:hAnsi="Times New Roman"/>
            <w:sz w:val="24"/>
            <w:szCs w:val="24"/>
            <w:lang w:eastAsia="pl-PL"/>
          </w:rPr>
          <w:delText> </w:delText>
        </w:r>
      </w:del>
      <w:ins w:id="46"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Mimo wszystko medycyna pod względem technologicznym jest słabo rozwijana. Większość nakładów finansowych idzie w kierunku wynalezienia nowych leków. Nowe pomysły związane z cyfryzacją tej dziedziny są najczęściej start-upami, których przejście przez świat konsorcjów jest praktycznie niemożliwe. Do połowy 2020 roku można wymienić 3 firmy mające znaczy udział w IT</w:t>
      </w:r>
      <w:del w:id="47" w:author="Nieznany autor" w:date="2020-09-04T15:52:05Z">
        <w:r>
          <w:rPr>
            <w:rFonts w:eastAsia="Times New Roman" w:cs="Times New Roman" w:ascii="Times New Roman" w:hAnsi="Times New Roman"/>
            <w:sz w:val="24"/>
            <w:szCs w:val="24"/>
            <w:lang w:eastAsia="pl-PL"/>
          </w:rPr>
          <w:delText> </w:delText>
        </w:r>
      </w:del>
      <w:ins w:id="48"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HealthCare</w:t>
      </w:r>
      <w:del w:id="49" w:author="Nieznany autor" w:date="2020-09-04T15:52:05Z">
        <w:r>
          <w:rPr>
            <w:rFonts w:eastAsia="Times New Roman" w:cs="Times New Roman" w:ascii="Times New Roman" w:hAnsi="Times New Roman"/>
            <w:sz w:val="24"/>
            <w:szCs w:val="24"/>
            <w:lang w:eastAsia="pl-PL"/>
          </w:rPr>
          <w:delText> </w:delText>
        </w:r>
      </w:del>
      <w:ins w:id="50"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(GE 32%, Siemens 20%, Philips 18%,)</w:t>
      </w:r>
      <w:del w:id="51" w:author="Nieznany autor" w:date="2020-09-04T15:52:05Z">
        <w:r>
          <w:rPr>
            <w:rFonts w:eastAsia="Times New Roman" w:cs="Times New Roman" w:ascii="Times New Roman" w:hAnsi="Times New Roman"/>
            <w:sz w:val="24"/>
            <w:szCs w:val="24"/>
            <w:lang w:eastAsia="pl-PL"/>
          </w:rPr>
          <w:delText> </w:delText>
        </w:r>
      </w:del>
      <w:ins w:id="5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fldChar w:fldCharType="begin"/>
      </w:r>
      <w:r>
        <w:rPr>
          <w:sz w:val="24"/>
          <w:szCs w:val="24"/>
          <w:rFonts w:eastAsia="Times New Roman" w:cs="Times New Roman" w:ascii="Times New Roman" w:hAnsi="Times New Roman"/>
          <w:lang w:eastAsia="pl-PL"/>
        </w:rPr>
        <w:instrText> REF _Ref50112169 \h </w:instrText>
      </w:r>
      <w:r>
        <w:rPr>
          <w:sz w:val="24"/>
          <w:szCs w:val="24"/>
          <w:rFonts w:eastAsia="Times New Roman" w:cs="Times New Roman" w:ascii="Times New Roman" w:hAnsi="Times New Roman"/>
          <w:lang w:eastAsia="pl-PL"/>
        </w:rPr>
        <w:fldChar w:fldCharType="separate"/>
      </w:r>
      <w:r>
        <w:rPr>
          <w:sz w:val="24"/>
          <w:szCs w:val="24"/>
          <w:rFonts w:eastAsia="Times New Roman" w:cs="Times New Roman" w:ascii="Times New Roman" w:hAnsi="Times New Roman"/>
          <w:lang w:eastAsia="pl-PL"/>
        </w:rPr>
        <w:t>Tab.    1</w:t>
      </w:r>
      <w:r>
        <w:rPr>
          <w:sz w:val="24"/>
          <w:szCs w:val="24"/>
          <w:rFonts w:eastAsia="Times New Roman" w:cs="Times New Roman" w:ascii="Times New Roman" w:hAnsi="Times New Roman"/>
          <w:lang w:eastAsia="pl-PL"/>
        </w:rPr>
        <w:fldChar w:fldCharType="end"/>
      </w:r>
      <w:r>
        <w:rPr>
          <w:rFonts w:eastAsia="Times New Roman" w:cs="Times New Roman" w:ascii="Times New Roman" w:hAnsi="Times New Roman"/>
          <w:sz w:val="24"/>
          <w:szCs w:val="24"/>
          <w:lang w:eastAsia="pl-PL"/>
        </w:rPr>
        <w:t>.</w:t>
      </w:r>
      <w:del w:id="53" w:author="Nieznany autor" w:date="2020-09-04T15:52:05Z">
        <w:r>
          <w:rPr>
            <w:rFonts w:eastAsia="Times New Roman" w:cs="Times New Roman" w:ascii="Times New Roman" w:hAnsi="Times New Roman"/>
            <w:sz w:val="24"/>
            <w:szCs w:val="24"/>
            <w:lang w:eastAsia="pl-PL"/>
          </w:rPr>
          <w:delText> </w:delText>
        </w:r>
      </w:del>
      <w:ins w:id="54" w:author="Nieznany autor" w:date="2020-09-04T15:52:05Z">
        <w:r>
          <w:rPr>
            <w:rFonts w:eastAsia="Times New Roman" w:cs="Times New Roman" w:ascii="Times New Roman" w:hAnsi="Times New Roman"/>
            <w:sz w:val="24"/>
            <w:szCs w:val="24"/>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55" w:author="Nieznany autor" w:date="2020-09-04T15:52:05Z">
        <w:r>
          <w:rPr>
            <w:rFonts w:eastAsia="Times New Roman" w:cs="Times New Roman" w:ascii="Times New Roman" w:hAnsi="Times New Roman"/>
            <w:sz w:val="24"/>
            <w:szCs w:val="24"/>
            <w:lang w:eastAsia="pl-PL"/>
          </w:rPr>
          <w:delText> </w:delText>
        </w:r>
      </w:del>
      <w:ins w:id="56" w:author="Nieznany autor" w:date="2020-09-04T15:52:05Z">
        <w:r>
          <w:rPr>
            <w:rFonts w:eastAsia="Times New Roman" w:cs="Segoe UI" w:ascii="Segoe UI" w:hAnsi="Segoe UI"/>
            <w:sz w:val="18"/>
            <w:szCs w:val="18"/>
            <w:lang w:eastAsia="pl-PL"/>
          </w:rPr>
          <w:t> </w:t>
        </w:r>
      </w:ins>
    </w:p>
    <w:p>
      <w:pPr>
        <w:pStyle w:val="Caption1"/>
        <w:keepNext w:val="true"/>
        <w:rPr/>
      </w:pPr>
      <w:bookmarkStart w:id="2" w:name="_Ref50112169"/>
      <w:r>
        <w:rPr/>
        <w:t>Tab.</w:t>
      </w:r>
      <w:del w:id="57" w:author="Nieznany autor" w:date="2020-09-04T15:52:15Z">
        <w:r>
          <w:rPr/>
          <w:delText xml:space="preserve">  </w:delText>
        </w:r>
      </w:del>
      <w:ins w:id="58" w:author="Nieznany autor" w:date="2020-09-04T15:52:15Z">
        <w:r>
          <w:rPr>
            <w:i/>
            <w:iCs/>
            <w:color w:val="44546A" w:themeColor="text2"/>
            <w:sz w:val="18"/>
            <w:szCs w:val="18"/>
          </w:rPr>
          <w:t xml:space="preserve">  </w:t>
        </w:r>
      </w:ins>
      <w:r>
        <w:rPr/>
        <w:fldChar w:fldCharType="begin"/>
      </w:r>
      <w:r>
        <w:rPr/>
        <w:instrText> SEQ Tab._ \* ARABIC </w:instrText>
      </w:r>
      <w:r>
        <w:rPr/>
        <w:fldChar w:fldCharType="separate"/>
      </w:r>
      <w:r>
        <w:rPr/>
        <w:t>1</w:t>
      </w:r>
      <w:r>
        <w:rPr/>
        <w:fldChar w:fldCharType="end"/>
      </w:r>
      <w:bookmarkEnd w:id="2"/>
      <w:r>
        <w:rPr/>
        <w:t xml:space="preserve"> Firmy na świecie zajmujące się technologią medyczną</w:t>
      </w:r>
    </w:p>
    <w:tbl>
      <w:tblPr>
        <w:tblStyle w:val="ListTable4"/>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1"/>
        <w:gridCol w:w="5780"/>
        <w:gridCol w:w="1418"/>
      </w:tblGrid>
      <w:tr>
        <w:trPr>
          <w:cnfStyle w:val="100000000000" w:firstRow="1" w:lastRow="0" w:firstColumn="0" w:lastColumn="0" w:oddVBand="0" w:evenVBand="0" w:oddHBand="0" w:evenHBand="0" w:firstRowFirstColumn="0" w:firstRowLastColumn="0" w:lastRowFirstColumn="0" w:lastRowLastColumn="0"/>
        </w:trPr>
        <w:tc>
          <w:tcPr>
            <w:tcW w:w="2011"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pl-PL" w:eastAsia="pl-PL" w:bidi="ar-SA"/>
              </w:rPr>
              <w:t>Nazwa firmy</w:t>
            </w:r>
            <w:del w:id="59" w:author="Nieznany autor" w:date="2020-09-04T15:52:05Z">
              <w:r>
                <w:rPr>
                  <w:rFonts w:eastAsia="Times New Roman" w:cs="Times New Roman" w:ascii="Times New Roman" w:hAnsi="Times New Roman"/>
                  <w:b/>
                  <w:bCs/>
                  <w:color w:val="FFFFFF"/>
                  <w:kern w:val="0"/>
                  <w:lang w:val="pl-PL" w:eastAsia="pl-PL" w:bidi="ar-SA"/>
                </w:rPr>
                <w:delText> </w:delText>
              </w:r>
            </w:del>
            <w:ins w:id="60" w:author="Nieznany autor" w:date="2020-09-04T15:52:05Z">
              <w:r>
                <w:rPr>
                  <w:rFonts w:eastAsia="Times New Roman" w:cs="Times New Roman" w:ascii="Times New Roman" w:hAnsi="Times New Roman"/>
                  <w:b/>
                  <w:bCs/>
                  <w:color w:val="FFFFFF"/>
                  <w:kern w:val="0"/>
                  <w:sz w:val="24"/>
                  <w:szCs w:val="24"/>
                  <w:lang w:val="pl-PL" w:eastAsia="pl-PL" w:bidi="ar-SA"/>
                </w:rPr>
                <w:t> </w:t>
              </w:r>
            </w:ins>
          </w:p>
        </w:tc>
        <w:tc>
          <w:tcPr>
            <w:tcW w:w="5780"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Opis</w:t>
            </w:r>
            <w:del w:id="61" w:author="Nieznany autor" w:date="2020-09-04T15:52:05Z">
              <w:r>
                <w:rPr>
                  <w:rFonts w:eastAsia="Times New Roman" w:cs="Times New Roman" w:ascii="Times New Roman" w:hAnsi="Times New Roman"/>
                  <w:b/>
                  <w:bCs/>
                  <w:color w:val="FFFFFF"/>
                  <w:kern w:val="0"/>
                  <w:lang w:val="en-US" w:eastAsia="pl-PL" w:bidi="ar-SA"/>
                </w:rPr>
                <w:delText> </w:delText>
              </w:r>
            </w:del>
            <w:ins w:id="62" w:author="Nieznany autor" w:date="2020-09-04T15:52:05Z">
              <w:r>
                <w:rPr>
                  <w:rFonts w:eastAsia="Times New Roman" w:cs="Times New Roman" w:ascii="Times New Roman" w:hAnsi="Times New Roman"/>
                  <w:b/>
                  <w:bCs/>
                  <w:color w:val="FFFFFF"/>
                  <w:kern w:val="0"/>
                  <w:lang w:val="en-US" w:eastAsia="pl-PL" w:bidi="ar-SA"/>
                </w:rPr>
                <w:t> </w:t>
              </w:r>
            </w:ins>
            <w:r>
              <w:rPr>
                <w:rFonts w:eastAsia="Times New Roman" w:cs="Times New Roman" w:ascii="Times New Roman" w:hAnsi="Times New Roman"/>
                <w:b/>
                <w:bCs/>
                <w:color w:val="FFFFFF"/>
                <w:kern w:val="0"/>
                <w:lang w:val="en-US" w:eastAsia="pl-PL" w:bidi="ar-SA"/>
              </w:rPr>
              <w:t>działalności</w:t>
            </w:r>
            <w:del w:id="63" w:author="Nieznany autor" w:date="2020-09-04T15:52:05Z">
              <w:r>
                <w:rPr>
                  <w:rFonts w:eastAsia="Times New Roman" w:cs="Times New Roman" w:ascii="Times New Roman" w:hAnsi="Times New Roman"/>
                  <w:b/>
                  <w:bCs/>
                  <w:color w:val="FFFFFF"/>
                  <w:kern w:val="0"/>
                  <w:lang w:val="pl-PL" w:eastAsia="pl-PL" w:bidi="ar-SA"/>
                </w:rPr>
                <w:delText> </w:delText>
              </w:r>
            </w:del>
            <w:ins w:id="64" w:author="Nieznany autor" w:date="2020-09-04T15:52:05Z">
              <w:r>
                <w:rPr>
                  <w:rFonts w:eastAsia="Times New Roman" w:cs="Times New Roman" w:ascii="Times New Roman" w:hAnsi="Times New Roman"/>
                  <w:b/>
                  <w:bCs/>
                  <w:color w:val="FFFFFF"/>
                  <w:kern w:val="0"/>
                  <w:sz w:val="24"/>
                  <w:szCs w:val="24"/>
                  <w:lang w:val="pl-PL" w:eastAsia="pl-PL" w:bidi="ar-SA"/>
                </w:rPr>
                <w:t> </w:t>
              </w:r>
            </w:ins>
          </w:p>
        </w:tc>
        <w:tc>
          <w:tcPr>
            <w:tcW w:w="1418"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commentRangeStart w:id="2"/>
            <w:r>
              <w:rPr>
                <w:rFonts w:eastAsia="Times New Roman" w:cs="Times New Roman" w:ascii="Times New Roman" w:hAnsi="Times New Roman"/>
                <w:b/>
                <w:bCs/>
                <w:color w:val="FFFFFF"/>
                <w:kern w:val="0"/>
                <w:lang w:val="en-US" w:eastAsia="pl-PL" w:bidi="ar-SA"/>
              </w:rPr>
              <w:t>Przychód</w:t>
            </w:r>
            <w:del w:id="65" w:author="Nieznany autor" w:date="2020-09-04T15:52:05Z">
              <w:r>
                <w:rPr>
                  <w:rFonts w:eastAsia="Times New Roman" w:cs="Times New Roman" w:ascii="Times New Roman" w:hAnsi="Times New Roman"/>
                  <w:b/>
                  <w:bCs/>
                  <w:color w:val="FFFFFF"/>
                  <w:kern w:val="0"/>
                  <w:lang w:val="en-US" w:eastAsia="pl-PL" w:bidi="ar-SA"/>
                </w:rPr>
                <w:delText> </w:delText>
              </w:r>
            </w:del>
            <w:ins w:id="66" w:author="Nieznany autor" w:date="2020-09-04T15:52:05Z">
              <w:r>
                <w:rPr>
                  <w:rFonts w:eastAsia="Times New Roman" w:cs="Times New Roman" w:ascii="Times New Roman" w:hAnsi="Times New Roman"/>
                  <w:b/>
                  <w:bCs/>
                  <w:color w:val="FFFFFF"/>
                  <w:kern w:val="0"/>
                  <w:lang w:val="en-US" w:eastAsia="pl-PL" w:bidi="ar-SA"/>
                </w:rPr>
                <w:t> </w:t>
              </w:r>
            </w:ins>
            <w:r>
              <w:rPr>
                <w:rFonts w:eastAsia="Times New Roman" w:cs="Times New Roman" w:ascii="Times New Roman" w:hAnsi="Times New Roman"/>
                <w:b/>
                <w:bCs/>
                <w:color w:val="FFFFFF"/>
                <w:kern w:val="0"/>
                <w:lang w:val="en-US" w:eastAsia="pl-PL" w:bidi="ar-SA"/>
              </w:rPr>
              <w:t>w 2018 [10^12] $</w:t>
            </w:r>
            <w:del w:id="67" w:author="Nieznany autor" w:date="2020-09-04T15:52:05Z">
              <w:r>
                <w:rPr>
                  <w:rFonts w:eastAsia="Times New Roman" w:cs="Times New Roman" w:ascii="Times New Roman" w:hAnsi="Times New Roman"/>
                  <w:b/>
                  <w:bCs/>
                  <w:color w:val="FFFFFF"/>
                  <w:kern w:val="0"/>
                  <w:lang w:val="pl-PL" w:eastAsia="pl-PL" w:bidi="ar-SA"/>
                </w:rPr>
                <w:delText> </w:delText>
              </w:r>
            </w:del>
            <w:ins w:id="68" w:author="Nieznany autor" w:date="2020-09-04T15:52:05Z">
              <w:r>
                <w:rPr>
                  <w:rFonts w:eastAsia="Times New Roman" w:cs="Times New Roman" w:ascii="Times New Roman" w:hAnsi="Times New Roman"/>
                  <w:b/>
                  <w:bCs/>
                  <w:color w:val="FFFFFF"/>
                  <w:kern w:val="0"/>
                  <w:sz w:val="24"/>
                  <w:szCs w:val="24"/>
                  <w:lang w:val="pl-PL" w:eastAsia="pl-PL" w:bidi="ar-SA"/>
                </w:rPr>
                <w:t> </w:t>
              </w:r>
            </w:ins>
            <w:ins w:id="69" w:author="Nieznany autor" w:date="2020-09-04T15:59:27Z">
              <w:commentRangeEnd w:id="2"/>
              <w:r>
                <w:commentReference w:id="2"/>
              </w:r>
              <w:r>
                <w:rPr>
                  <w:rFonts w:eastAsia="Times New Roman" w:cs="Times New Roman" w:ascii="Times New Roman" w:hAnsi="Times New Roman"/>
                  <w:b/>
                  <w:bCs/>
                  <w:color w:val="FFFFFF"/>
                  <w:kern w:val="0"/>
                  <w:sz w:val="24"/>
                  <w:szCs w:val="24"/>
                  <w:lang w:val="pl-PL" w:eastAsia="pl-PL" w:bidi="ar-SA"/>
                </w:rPr>
              </w:r>
            </w:ins>
          </w:p>
        </w:tc>
      </w:tr>
      <w:tr>
        <w:trPr>
          <w:cnfStyle w:val="000000100000" w:firstRow="0" w:lastRow="0" w:firstColumn="0" w:lastColumn="0" w:oddVBand="0" w:evenVBand="0" w:oddHBand="1" w:evenHBand="0" w:firstRowFirstColumn="0" w:firstRowLastColumn="0" w:lastRowFirstColumn="0" w:lastRowLastColumn="0"/>
        </w:trPr>
        <w:tc>
          <w:tcPr>
            <w:tcW w:w="2011" w:type="dxa"/>
            <w:cnfStyle w:val="001000000000" w:firstRow="0" w:lastRow="0" w:firstColumn="1" w:lastColumn="0" w:oddVBand="0" w:evenVBand="0" w:oddHBand="0" w:evenHBand="0" w:firstRowFirstColumn="0" w:firstRowLastColumn="0" w:lastRowFirstColumn="0" w:lastRowLastColumn="0"/>
            <w:tcBorders>
              <w:right w:val="nil"/>
            </w:tcBorders>
            <w:shd w:color="auto" w:fill="CCCCCC" w:themeFill="text1" w:themeFillTint="33"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GE HealthCare</w:t>
            </w:r>
            <w:del w:id="70" w:author="Nieznany autor" w:date="2020-09-04T15:52:05Z">
              <w:r>
                <w:rPr>
                  <w:rFonts w:eastAsia="Times New Roman" w:cs="Times New Roman" w:ascii="Times New Roman" w:hAnsi="Times New Roman"/>
                  <w:b/>
                  <w:bCs/>
                  <w:kern w:val="0"/>
                  <w:lang w:val="pl-PL" w:eastAsia="pl-PL" w:bidi="ar-SA"/>
                </w:rPr>
                <w:delText> </w:delText>
              </w:r>
            </w:del>
            <w:ins w:id="71" w:author="Nieznany autor" w:date="2020-09-04T15:52:05Z">
              <w:r>
                <w:rPr>
                  <w:rFonts w:eastAsia="Times New Roman" w:cs="Times New Roman" w:ascii="Times New Roman" w:hAnsi="Times New Roman"/>
                  <w:b/>
                  <w:bCs/>
                  <w:kern w:val="0"/>
                  <w:sz w:val="24"/>
                  <w:szCs w:val="24"/>
                  <w:lang w:val="pl-PL" w:eastAsia="pl-PL" w:bidi="ar-SA"/>
                </w:rPr>
                <w:t> </w:t>
              </w:r>
            </w:ins>
          </w:p>
        </w:tc>
        <w:tc>
          <w:tcPr>
            <w:tcW w:w="5780" w:type="dxa"/>
            <w:tcBorders>
              <w:left w:val="nil"/>
              <w:right w:val="nil"/>
            </w:tcBorders>
            <w:shd w:color="auto" w:fill="CCCCCC" w:themeFill="text1" w:themeFillTint="33" w:val="clear"/>
          </w:tcPr>
          <w:p>
            <w:pPr>
              <w:pStyle w:val="Normal"/>
              <w:widowControl/>
              <w:numPr>
                <w:ilvl w:val="0"/>
                <w:numId w:val="1"/>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pl-PL" w:eastAsia="pl-PL" w:bidi="ar-SA"/>
              </w:rPr>
              <w:t>Aparaty</w:t>
            </w:r>
            <w:del w:id="72" w:author="Nieznany autor" w:date="2020-09-04T15:52:05Z">
              <w:r>
                <w:rPr>
                  <w:rFonts w:eastAsia="Times New Roman" w:cs="Times New Roman" w:ascii="Times New Roman" w:hAnsi="Times New Roman"/>
                  <w:kern w:val="0"/>
                  <w:sz w:val="22"/>
                  <w:szCs w:val="22"/>
                  <w:lang w:val="pl-PL" w:eastAsia="pl-PL" w:bidi="ar-SA"/>
                </w:rPr>
                <w:delText> </w:delText>
              </w:r>
            </w:del>
            <w:ins w:id="73"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do PET, RTG, CT, MRI, EKG, USG,</w:t>
            </w:r>
            <w:del w:id="74" w:author="Nieznany autor" w:date="2020-09-04T15:52:05Z">
              <w:r>
                <w:rPr>
                  <w:rFonts w:eastAsia="Times New Roman" w:cs="Times New Roman" w:ascii="Times New Roman" w:hAnsi="Times New Roman"/>
                  <w:kern w:val="0"/>
                  <w:sz w:val="22"/>
                  <w:szCs w:val="22"/>
                  <w:lang w:val="pl-PL" w:eastAsia="pl-PL" w:bidi="ar-SA"/>
                </w:rPr>
                <w:delText> </w:delText>
              </w:r>
            </w:del>
            <w:ins w:id="75"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badania</w:t>
            </w:r>
            <w:del w:id="76" w:author="Nieznany autor" w:date="2020-09-04T15:52:05Z">
              <w:r>
                <w:rPr>
                  <w:rFonts w:eastAsia="Times New Roman" w:cs="Times New Roman" w:ascii="Times New Roman" w:hAnsi="Times New Roman"/>
                  <w:kern w:val="0"/>
                  <w:sz w:val="22"/>
                  <w:szCs w:val="22"/>
                  <w:lang w:val="pl-PL" w:eastAsia="pl-PL" w:bidi="ar-SA"/>
                </w:rPr>
                <w:delText> </w:delText>
              </w:r>
            </w:del>
            <w:ins w:id="77"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gęstości</w:t>
            </w:r>
            <w:del w:id="78" w:author="Nieznany autor" w:date="2020-09-04T15:52:05Z">
              <w:r>
                <w:rPr>
                  <w:rFonts w:eastAsia="Times New Roman" w:cs="Times New Roman" w:ascii="Times New Roman" w:hAnsi="Times New Roman"/>
                  <w:kern w:val="0"/>
                  <w:sz w:val="22"/>
                  <w:szCs w:val="22"/>
                  <w:lang w:val="pl-PL" w:eastAsia="pl-PL" w:bidi="ar-SA"/>
                </w:rPr>
                <w:delText> </w:delText>
              </w:r>
            </w:del>
            <w:ins w:id="79"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kości.</w:t>
            </w:r>
            <w:del w:id="80" w:author="Nieznany autor" w:date="2020-09-04T15:52:05Z">
              <w:r>
                <w:rPr>
                  <w:rFonts w:eastAsia="Times New Roman" w:cs="Times New Roman" w:ascii="Times New Roman" w:hAnsi="Times New Roman"/>
                  <w:kern w:val="0"/>
                  <w:sz w:val="22"/>
                  <w:szCs w:val="22"/>
                  <w:lang w:val="pl-PL" w:eastAsia="pl-PL" w:bidi="ar-SA"/>
                </w:rPr>
                <w:delText> </w:delText>
              </w:r>
            </w:del>
            <w:ins w:id="81"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2"/>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2"/>
                <w:szCs w:val="22"/>
                <w:lang w:eastAsia="pl-PL" w:bidi="ar-SA"/>
              </w:rPr>
            </w:pPr>
            <w:r>
              <w:rPr>
                <w:rFonts w:eastAsia="Times New Roman" w:cs="Times New Roman" w:ascii="Times New Roman" w:hAnsi="Times New Roman"/>
                <w:kern w:val="0"/>
                <w:sz w:val="22"/>
                <w:szCs w:val="22"/>
                <w:lang w:val="en-US" w:eastAsia="pl-PL" w:bidi="ar-SA"/>
              </w:rPr>
              <w:t>monitorowanie</w:t>
            </w:r>
            <w:del w:id="82" w:author="Nieznany autor" w:date="2020-09-04T15:52:05Z">
              <w:r>
                <w:rPr>
                  <w:rFonts w:eastAsia="Times New Roman" w:cs="Times New Roman" w:ascii="Times New Roman" w:hAnsi="Times New Roman"/>
                  <w:kern w:val="0"/>
                  <w:sz w:val="22"/>
                  <w:szCs w:val="22"/>
                  <w:lang w:val="en-US" w:eastAsia="pl-PL" w:bidi="ar-SA"/>
                </w:rPr>
                <w:delText> </w:delText>
              </w:r>
            </w:del>
            <w:ins w:id="8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pacjenta</w:t>
            </w:r>
            <w:del w:id="84" w:author="Nieznany autor" w:date="2020-09-04T15:52:05Z">
              <w:r>
                <w:rPr>
                  <w:rFonts w:eastAsia="Times New Roman" w:cs="Times New Roman" w:ascii="Times New Roman" w:hAnsi="Times New Roman"/>
                  <w:kern w:val="0"/>
                  <w:sz w:val="22"/>
                  <w:szCs w:val="22"/>
                  <w:lang w:val="pl-PL" w:eastAsia="pl-PL" w:bidi="ar-SA"/>
                </w:rPr>
                <w:delText> </w:delText>
              </w:r>
            </w:del>
            <w:ins w:id="85"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3"/>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Inkubatory,</w:t>
            </w:r>
            <w:del w:id="86" w:author="Nieznany autor" w:date="2020-09-04T15:52:05Z">
              <w:r>
                <w:rPr>
                  <w:rFonts w:eastAsia="Times New Roman" w:cs="Times New Roman" w:ascii="Times New Roman" w:hAnsi="Times New Roman"/>
                  <w:kern w:val="0"/>
                  <w:sz w:val="22"/>
                  <w:szCs w:val="22"/>
                  <w:lang w:val="pl-PL" w:eastAsia="pl-PL" w:bidi="ar-SA"/>
                </w:rPr>
                <w:delText> </w:delText>
              </w:r>
            </w:del>
            <w:ins w:id="87"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4"/>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systemy</w:t>
            </w:r>
            <w:del w:id="88" w:author="Nieznany autor" w:date="2020-09-04T15:52:05Z">
              <w:r>
                <w:rPr>
                  <w:rFonts w:eastAsia="Times New Roman" w:cs="Times New Roman" w:ascii="Times New Roman" w:hAnsi="Times New Roman"/>
                  <w:kern w:val="0"/>
                  <w:sz w:val="22"/>
                  <w:szCs w:val="22"/>
                  <w:lang w:val="en-US" w:eastAsia="pl-PL" w:bidi="ar-SA"/>
                </w:rPr>
                <w:delText> </w:delText>
              </w:r>
            </w:del>
            <w:ins w:id="89"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ochrony</w:t>
            </w:r>
            <w:del w:id="90" w:author="Nieznany autor" w:date="2020-09-04T15:52:05Z">
              <w:r>
                <w:rPr>
                  <w:rFonts w:eastAsia="Times New Roman" w:cs="Times New Roman" w:ascii="Times New Roman" w:hAnsi="Times New Roman"/>
                  <w:kern w:val="0"/>
                  <w:sz w:val="22"/>
                  <w:szCs w:val="22"/>
                  <w:lang w:val="en-US" w:eastAsia="pl-PL" w:bidi="ar-SA"/>
                </w:rPr>
                <w:delText> </w:delText>
              </w:r>
            </w:del>
            <w:ins w:id="91"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dróg</w:t>
            </w:r>
            <w:del w:id="92" w:author="Nieznany autor" w:date="2020-09-04T15:52:05Z">
              <w:r>
                <w:rPr>
                  <w:rFonts w:eastAsia="Times New Roman" w:cs="Times New Roman" w:ascii="Times New Roman" w:hAnsi="Times New Roman"/>
                  <w:kern w:val="0"/>
                  <w:sz w:val="22"/>
                  <w:szCs w:val="22"/>
                  <w:lang w:val="en-US" w:eastAsia="pl-PL" w:bidi="ar-SA"/>
                </w:rPr>
                <w:delText> </w:delText>
              </w:r>
            </w:del>
            <w:ins w:id="9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oddechowych</w:t>
            </w:r>
            <w:del w:id="94" w:author="Nieznany autor" w:date="2020-09-04T15:52:05Z">
              <w:r>
                <w:rPr>
                  <w:rFonts w:eastAsia="Times New Roman" w:cs="Times New Roman" w:ascii="Times New Roman" w:hAnsi="Times New Roman"/>
                  <w:kern w:val="0"/>
                  <w:sz w:val="22"/>
                  <w:szCs w:val="22"/>
                  <w:lang w:val="pl-PL" w:eastAsia="pl-PL" w:bidi="ar-SA"/>
                </w:rPr>
                <w:delText> </w:delText>
              </w:r>
            </w:del>
            <w:ins w:id="95"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5"/>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technologia</w:t>
            </w:r>
            <w:del w:id="96" w:author="Nieznany autor" w:date="2020-09-04T15:52:05Z">
              <w:r>
                <w:rPr>
                  <w:rFonts w:eastAsia="Times New Roman" w:cs="Times New Roman" w:ascii="Times New Roman" w:hAnsi="Times New Roman"/>
                  <w:kern w:val="0"/>
                  <w:sz w:val="22"/>
                  <w:szCs w:val="22"/>
                  <w:lang w:val="en-US" w:eastAsia="pl-PL" w:bidi="ar-SA"/>
                </w:rPr>
                <w:delText> </w:delText>
              </w:r>
            </w:del>
            <w:ins w:id="9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odkrywania</w:t>
            </w:r>
            <w:del w:id="98" w:author="Nieznany autor" w:date="2020-09-04T15:52:05Z">
              <w:r>
                <w:rPr>
                  <w:rFonts w:eastAsia="Times New Roman" w:cs="Times New Roman" w:ascii="Times New Roman" w:hAnsi="Times New Roman"/>
                  <w:kern w:val="0"/>
                  <w:sz w:val="22"/>
                  <w:szCs w:val="22"/>
                  <w:lang w:val="en-US" w:eastAsia="pl-PL" w:bidi="ar-SA"/>
                </w:rPr>
                <w:delText> </w:delText>
              </w:r>
            </w:del>
            <w:ins w:id="99"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leków</w:t>
            </w:r>
            <w:del w:id="100" w:author="Nieznany autor" w:date="2020-09-04T15:52:05Z">
              <w:r>
                <w:rPr>
                  <w:rFonts w:eastAsia="Times New Roman" w:cs="Times New Roman" w:ascii="Times New Roman" w:hAnsi="Times New Roman"/>
                  <w:kern w:val="0"/>
                  <w:sz w:val="22"/>
                  <w:szCs w:val="22"/>
                  <w:lang w:val="en-US" w:eastAsia="pl-PL" w:bidi="ar-SA"/>
                </w:rPr>
                <w:delText> </w:delText>
              </w:r>
            </w:del>
            <w:ins w:id="101"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i</w:t>
            </w:r>
            <w:del w:id="102" w:author="Nieznany autor" w:date="2020-09-04T15:52:05Z">
              <w:r>
                <w:rPr>
                  <w:rFonts w:eastAsia="Times New Roman" w:cs="Times New Roman" w:ascii="Times New Roman" w:hAnsi="Times New Roman"/>
                  <w:kern w:val="0"/>
                  <w:sz w:val="22"/>
                  <w:szCs w:val="22"/>
                  <w:lang w:val="en-US" w:eastAsia="pl-PL" w:bidi="ar-SA"/>
                </w:rPr>
                <w:delText> </w:delText>
              </w:r>
            </w:del>
            <w:ins w:id="10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biofarmaceutyków</w:t>
            </w:r>
            <w:del w:id="104" w:author="Nieznany autor" w:date="2020-09-04T15:52:05Z">
              <w:r>
                <w:rPr>
                  <w:rFonts w:eastAsia="Times New Roman" w:cs="Times New Roman" w:ascii="Times New Roman" w:hAnsi="Times New Roman"/>
                  <w:kern w:val="0"/>
                  <w:sz w:val="22"/>
                  <w:szCs w:val="22"/>
                  <w:lang w:val="pl-PL" w:eastAsia="pl-PL" w:bidi="ar-SA"/>
                </w:rPr>
                <w:delText> </w:delText>
              </w:r>
            </w:del>
            <w:ins w:id="105"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6"/>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pl-PL" w:eastAsia="pl-PL" w:bidi="ar-SA"/>
              </w:rPr>
              <w:t>rozwiązania</w:t>
            </w:r>
            <w:del w:id="106" w:author="Nieznany autor" w:date="2020-09-04T15:52:05Z">
              <w:r>
                <w:rPr>
                  <w:rFonts w:eastAsia="Times New Roman" w:cs="Times New Roman" w:ascii="Times New Roman" w:hAnsi="Times New Roman"/>
                  <w:kern w:val="0"/>
                  <w:sz w:val="22"/>
                  <w:szCs w:val="22"/>
                  <w:lang w:val="pl-PL" w:eastAsia="pl-PL" w:bidi="ar-SA"/>
                </w:rPr>
                <w:delText> </w:delText>
              </w:r>
            </w:del>
            <w:ins w:id="107"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dla</w:t>
            </w:r>
            <w:del w:id="108" w:author="Nieznany autor" w:date="2020-09-04T15:52:05Z">
              <w:r>
                <w:rPr>
                  <w:rFonts w:eastAsia="Times New Roman" w:cs="Times New Roman" w:ascii="Times New Roman" w:hAnsi="Times New Roman"/>
                  <w:kern w:val="0"/>
                  <w:sz w:val="22"/>
                  <w:szCs w:val="22"/>
                  <w:lang w:val="pl-PL" w:eastAsia="pl-PL" w:bidi="ar-SA"/>
                </w:rPr>
                <w:delText> </w:delText>
              </w:r>
            </w:del>
            <w:ins w:id="109"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lekarzy</w:t>
            </w:r>
            <w:del w:id="110" w:author="Nieznany autor" w:date="2020-09-04T15:52:05Z">
              <w:r>
                <w:rPr>
                  <w:rFonts w:eastAsia="Times New Roman" w:cs="Times New Roman" w:ascii="Times New Roman" w:hAnsi="Times New Roman"/>
                  <w:kern w:val="0"/>
                  <w:sz w:val="22"/>
                  <w:szCs w:val="22"/>
                  <w:lang w:val="pl-PL" w:eastAsia="pl-PL" w:bidi="ar-SA"/>
                </w:rPr>
                <w:delText> </w:delText>
              </w:r>
            </w:del>
            <w:ins w:id="111"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i</w:t>
            </w:r>
            <w:del w:id="112" w:author="Nieznany autor" w:date="2020-09-04T15:52:05Z">
              <w:r>
                <w:rPr>
                  <w:rFonts w:eastAsia="Times New Roman" w:cs="Times New Roman" w:ascii="Times New Roman" w:hAnsi="Times New Roman"/>
                  <w:kern w:val="0"/>
                  <w:sz w:val="22"/>
                  <w:szCs w:val="22"/>
                  <w:lang w:val="pl-PL" w:eastAsia="pl-PL" w:bidi="ar-SA"/>
                </w:rPr>
                <w:delText> </w:delText>
              </w:r>
            </w:del>
            <w:ins w:id="113"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administratorów</w:t>
            </w:r>
            <w:del w:id="114" w:author="Nieznany autor" w:date="2020-09-04T15:52:05Z">
              <w:r>
                <w:rPr>
                  <w:rFonts w:eastAsia="Times New Roman" w:cs="Times New Roman" w:ascii="Times New Roman" w:hAnsi="Times New Roman"/>
                  <w:kern w:val="0"/>
                  <w:sz w:val="22"/>
                  <w:szCs w:val="22"/>
                  <w:lang w:val="pl-PL" w:eastAsia="pl-PL" w:bidi="ar-SA"/>
                </w:rPr>
                <w:delText> </w:delText>
              </w:r>
            </w:del>
            <w:ins w:id="115"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służby</w:t>
            </w:r>
            <w:del w:id="116" w:author="Nieznany autor" w:date="2020-09-04T15:52:05Z">
              <w:r>
                <w:rPr>
                  <w:rFonts w:eastAsia="Times New Roman" w:cs="Times New Roman" w:ascii="Times New Roman" w:hAnsi="Times New Roman"/>
                  <w:kern w:val="0"/>
                  <w:sz w:val="22"/>
                  <w:szCs w:val="22"/>
                  <w:lang w:val="pl-PL" w:eastAsia="pl-PL" w:bidi="ar-SA"/>
                </w:rPr>
                <w:delText> </w:delText>
              </w:r>
            </w:del>
            <w:ins w:id="117"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zdrowia</w:t>
            </w:r>
            <w:del w:id="118" w:author="Nieznany autor" w:date="2020-09-04T15:52:05Z">
              <w:r>
                <w:rPr>
                  <w:rFonts w:eastAsia="Times New Roman" w:cs="Times New Roman" w:ascii="Times New Roman" w:hAnsi="Times New Roman"/>
                  <w:kern w:val="0"/>
                  <w:sz w:val="22"/>
                  <w:szCs w:val="22"/>
                  <w:lang w:val="pl-PL" w:eastAsia="pl-PL" w:bidi="ar-SA"/>
                </w:rPr>
                <w:delText> </w:delText>
              </w:r>
            </w:del>
            <w:ins w:id="119"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(oprogramowanie)</w:t>
            </w:r>
            <w:del w:id="120" w:author="Nieznany autor" w:date="2020-09-04T15:52:05Z">
              <w:r>
                <w:rPr>
                  <w:rFonts w:eastAsia="Times New Roman" w:cs="Times New Roman" w:ascii="Times New Roman" w:hAnsi="Times New Roman"/>
                  <w:kern w:val="0"/>
                  <w:sz w:val="22"/>
                  <w:szCs w:val="22"/>
                  <w:lang w:val="pl-PL" w:eastAsia="pl-PL" w:bidi="ar-SA"/>
                </w:rPr>
                <w:delText> </w:delText>
              </w:r>
            </w:del>
            <w:ins w:id="121" w:author="Nieznany autor" w:date="2020-09-04T15:52:05Z">
              <w:r>
                <w:rPr>
                  <w:rFonts w:eastAsia="Times New Roman" w:cs="Times New Roman" w:ascii="Times New Roman" w:hAnsi="Times New Roman"/>
                  <w:kern w:val="0"/>
                  <w:sz w:val="22"/>
                  <w:szCs w:val="22"/>
                  <w:lang w:val="pl-PL" w:eastAsia="pl-PL" w:bidi="ar-SA"/>
                </w:rPr>
                <w:t> </w:t>
              </w:r>
            </w:ins>
          </w:p>
        </w:tc>
        <w:tc>
          <w:tcPr>
            <w:tcW w:w="1418" w:type="dxa"/>
            <w:tcBorders>
              <w:left w:val="nil"/>
            </w:tcBorders>
            <w:shd w:color="auto" w:fill="CCCCCC" w:themeFill="text1" w:themeFillTint="33" w:val="clear"/>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en-US" w:eastAsia="pl-PL" w:bidi="ar-SA"/>
              </w:rPr>
              <w:t>19,78</w:t>
            </w:r>
            <w:del w:id="122" w:author="Nieznany autor" w:date="2020-09-04T15:52:05Z">
              <w:r>
                <w:rPr>
                  <w:rFonts w:eastAsia="Times New Roman" w:cs="Times New Roman" w:ascii="Times New Roman" w:hAnsi="Times New Roman"/>
                  <w:kern w:val="0"/>
                  <w:lang w:val="pl-PL" w:eastAsia="pl-PL" w:bidi="ar-SA"/>
                </w:rPr>
                <w:delText> </w:delText>
              </w:r>
            </w:del>
            <w:ins w:id="123" w:author="Nieznany autor" w:date="2020-09-04T15:52:05Z">
              <w:r>
                <w:rPr>
                  <w:rFonts w:eastAsia="Times New Roman" w:cs="Times New Roman" w:ascii="Times New Roman" w:hAnsi="Times New Roman"/>
                  <w:kern w:val="0"/>
                  <w:sz w:val="24"/>
                  <w:szCs w:val="24"/>
                  <w:lang w:val="pl-PL" w:eastAsia="pl-PL" w:bidi="ar-SA"/>
                </w:rPr>
                <w:t> </w:t>
              </w:r>
            </w:ins>
          </w:p>
        </w:tc>
      </w:tr>
      <w:tr>
        <w:trPr/>
        <w:tc>
          <w:tcPr>
            <w:tcW w:w="2011"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color w:val="202122"/>
                <w:kern w:val="0"/>
                <w:sz w:val="21"/>
                <w:szCs w:val="21"/>
                <w:lang w:val="en-US" w:eastAsia="pl-PL" w:bidi="ar-SA"/>
              </w:rPr>
              <w:t>Siemens</w:t>
            </w:r>
            <w:del w:id="124" w:author="Nieznany autor" w:date="2020-09-04T15:52:05Z">
              <w:r>
                <w:rPr>
                  <w:rFonts w:eastAsia="Times New Roman" w:cs="Times New Roman" w:ascii="Times New Roman" w:hAnsi="Times New Roman"/>
                  <w:b/>
                  <w:bCs/>
                  <w:color w:val="202122"/>
                  <w:kern w:val="0"/>
                  <w:sz w:val="21"/>
                  <w:szCs w:val="21"/>
                  <w:lang w:val="en-US" w:eastAsia="pl-PL" w:bidi="ar-SA"/>
                </w:rPr>
                <w:delText> </w:delText>
              </w:r>
            </w:del>
            <w:ins w:id="125" w:author="Nieznany autor" w:date="2020-09-04T15:52:05Z">
              <w:r>
                <w:rPr>
                  <w:rFonts w:eastAsia="Times New Roman" w:cs="Times New Roman" w:ascii="Times New Roman" w:hAnsi="Times New Roman"/>
                  <w:b/>
                  <w:bCs/>
                  <w:color w:val="202122"/>
                  <w:kern w:val="0"/>
                  <w:sz w:val="21"/>
                  <w:szCs w:val="21"/>
                  <w:lang w:val="en-US" w:eastAsia="pl-PL" w:bidi="ar-SA"/>
                </w:rPr>
                <w:t> </w:t>
              </w:r>
            </w:ins>
            <w:r>
              <w:rPr>
                <w:rFonts w:eastAsia="Times New Roman" w:cs="Times New Roman" w:ascii="Times New Roman" w:hAnsi="Times New Roman"/>
                <w:b/>
                <w:bCs/>
                <w:color w:val="202122"/>
                <w:kern w:val="0"/>
                <w:sz w:val="21"/>
                <w:szCs w:val="21"/>
                <w:lang w:val="en-US" w:eastAsia="pl-PL" w:bidi="ar-SA"/>
              </w:rPr>
              <w:t>Healthineers</w:t>
            </w:r>
            <w:del w:id="126" w:author="Nieznany autor" w:date="2020-09-04T15:52:05Z">
              <w:r>
                <w:rPr>
                  <w:rFonts w:eastAsia="Times New Roman" w:cs="Times New Roman" w:ascii="Times New Roman" w:hAnsi="Times New Roman"/>
                  <w:b/>
                  <w:bCs/>
                  <w:color w:val="202122"/>
                  <w:kern w:val="0"/>
                  <w:sz w:val="21"/>
                  <w:szCs w:val="21"/>
                  <w:lang w:val="en-US" w:eastAsia="pl-PL" w:bidi="ar-SA"/>
                </w:rPr>
                <w:delText> </w:delText>
              </w:r>
            </w:del>
            <w:ins w:id="127" w:author="Nieznany autor" w:date="2020-09-04T15:52:05Z">
              <w:r>
                <w:rPr>
                  <w:rFonts w:eastAsia="Times New Roman" w:cs="Times New Roman" w:ascii="Times New Roman" w:hAnsi="Times New Roman"/>
                  <w:b/>
                  <w:bCs/>
                  <w:color w:val="202122"/>
                  <w:kern w:val="0"/>
                  <w:sz w:val="21"/>
                  <w:szCs w:val="21"/>
                  <w:lang w:val="en-US" w:eastAsia="pl-PL" w:bidi="ar-SA"/>
                </w:rPr>
                <w:t> </w:t>
              </w:r>
            </w:ins>
            <w:r>
              <w:rPr>
                <w:rFonts w:eastAsia="Times New Roman" w:cs="Times New Roman" w:ascii="Times New Roman" w:hAnsi="Times New Roman"/>
                <w:b/>
                <w:bCs/>
                <w:color w:val="202122"/>
                <w:kern w:val="0"/>
                <w:sz w:val="21"/>
                <w:szCs w:val="21"/>
                <w:lang w:val="en-US" w:eastAsia="pl-PL" w:bidi="ar-SA"/>
              </w:rPr>
              <w:t>AG</w:t>
            </w:r>
            <w:del w:id="128" w:author="Nieznany autor" w:date="2020-09-04T15:52:05Z">
              <w:r>
                <w:rPr>
                  <w:rFonts w:eastAsia="Times New Roman" w:cs="Times New Roman" w:ascii="Times New Roman" w:hAnsi="Times New Roman"/>
                  <w:b/>
                  <w:bCs/>
                  <w:color w:val="202122"/>
                  <w:kern w:val="0"/>
                  <w:sz w:val="21"/>
                  <w:szCs w:val="21"/>
                  <w:lang w:val="pl-PL" w:eastAsia="pl-PL" w:bidi="ar-SA"/>
                </w:rPr>
                <w:delText> </w:delText>
              </w:r>
            </w:del>
            <w:ins w:id="129" w:author="Nieznany autor" w:date="2020-09-04T15:52:05Z">
              <w:r>
                <w:rPr>
                  <w:rFonts w:eastAsia="Times New Roman" w:cs="Times New Roman" w:ascii="Times New Roman" w:hAnsi="Times New Roman"/>
                  <w:b/>
                  <w:bCs/>
                  <w:color w:val="202122"/>
                  <w:kern w:val="0"/>
                  <w:sz w:val="24"/>
                  <w:szCs w:val="24"/>
                  <w:lang w:val="pl-PL" w:eastAsia="pl-PL" w:bidi="ar-SA"/>
                </w:rPr>
                <w:t> </w:t>
              </w:r>
            </w:ins>
          </w:p>
        </w:tc>
        <w:tc>
          <w:tcPr>
            <w:tcW w:w="5780" w:type="dxa"/>
            <w:tcBorders>
              <w:left w:val="nil"/>
              <w:right w:val="nil"/>
            </w:tcBorders>
          </w:tcPr>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Angiografia</w:t>
            </w:r>
            <w:del w:id="130" w:author="Nieznany autor" w:date="2020-09-04T15:52:05Z">
              <w:r>
                <w:rPr>
                  <w:rFonts w:eastAsia="Times New Roman" w:cs="Times New Roman" w:ascii="Times New Roman" w:hAnsi="Times New Roman"/>
                  <w:kern w:val="0"/>
                  <w:sz w:val="22"/>
                  <w:szCs w:val="22"/>
                  <w:lang w:val="en-US" w:eastAsia="pl-PL" w:bidi="ar-SA"/>
                </w:rPr>
                <w:delText> </w:delText>
              </w:r>
            </w:del>
            <w:ins w:id="131"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i</w:t>
            </w:r>
            <w:del w:id="132" w:author="Nieznany autor" w:date="2020-09-04T15:52:05Z">
              <w:r>
                <w:rPr>
                  <w:rFonts w:eastAsia="Times New Roman" w:cs="Times New Roman" w:ascii="Times New Roman" w:hAnsi="Times New Roman"/>
                  <w:kern w:val="0"/>
                  <w:sz w:val="22"/>
                  <w:szCs w:val="22"/>
                  <w:lang w:val="en-US" w:eastAsia="pl-PL" w:bidi="ar-SA"/>
                </w:rPr>
                <w:delText> </w:delText>
              </w:r>
            </w:del>
            <w:ins w:id="13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interwencyjne</w:t>
            </w:r>
            <w:del w:id="134" w:author="Nieznany autor" w:date="2020-09-04T15:52:05Z">
              <w:r>
                <w:rPr>
                  <w:rFonts w:eastAsia="Times New Roman" w:cs="Times New Roman" w:ascii="Times New Roman" w:hAnsi="Times New Roman"/>
                  <w:kern w:val="0"/>
                  <w:sz w:val="22"/>
                  <w:szCs w:val="22"/>
                  <w:lang w:val="en-US" w:eastAsia="pl-PL" w:bidi="ar-SA"/>
                </w:rPr>
                <w:delText> </w:delText>
              </w:r>
            </w:del>
            <w:ins w:id="13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systemy</w:t>
            </w:r>
            <w:del w:id="136" w:author="Nieznany autor" w:date="2020-09-04T15:52:05Z">
              <w:r>
                <w:rPr>
                  <w:rFonts w:eastAsia="Times New Roman" w:cs="Times New Roman" w:ascii="Times New Roman" w:hAnsi="Times New Roman"/>
                  <w:kern w:val="0"/>
                  <w:sz w:val="22"/>
                  <w:szCs w:val="22"/>
                  <w:lang w:val="en-US" w:eastAsia="pl-PL" w:bidi="ar-SA"/>
                </w:rPr>
                <w:delText> </w:delText>
              </w:r>
            </w:del>
            <w:ins w:id="13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rentgenowskie</w:t>
            </w:r>
            <w:del w:id="138" w:author="Nieznany autor" w:date="2020-09-04T15:52:05Z">
              <w:r>
                <w:rPr>
                  <w:rFonts w:eastAsia="Times New Roman" w:cs="Times New Roman" w:ascii="Times New Roman" w:hAnsi="Times New Roman"/>
                  <w:kern w:val="0"/>
                  <w:sz w:val="22"/>
                  <w:szCs w:val="22"/>
                  <w:lang w:val="pl-PL" w:eastAsia="pl-PL" w:bidi="ar-SA"/>
                </w:rPr>
                <w:delText> </w:delText>
              </w:r>
            </w:del>
            <w:ins w:id="139"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Tomografię</w:t>
            </w:r>
            <w:del w:id="140" w:author="Nieznany autor" w:date="2020-09-04T15:52:05Z">
              <w:r>
                <w:rPr>
                  <w:rFonts w:eastAsia="Times New Roman" w:cs="Times New Roman" w:ascii="Times New Roman" w:hAnsi="Times New Roman"/>
                  <w:kern w:val="0"/>
                  <w:sz w:val="22"/>
                  <w:szCs w:val="22"/>
                  <w:lang w:val="en-US" w:eastAsia="pl-PL" w:bidi="ar-SA"/>
                </w:rPr>
                <w:delText> </w:delText>
              </w:r>
            </w:del>
            <w:ins w:id="141"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komputerową</w:t>
            </w:r>
            <w:del w:id="142" w:author="Nieznany autor" w:date="2020-09-04T15:52:05Z">
              <w:r>
                <w:rPr>
                  <w:rFonts w:eastAsia="Times New Roman" w:cs="Times New Roman" w:ascii="Times New Roman" w:hAnsi="Times New Roman"/>
                  <w:kern w:val="0"/>
                  <w:sz w:val="22"/>
                  <w:szCs w:val="22"/>
                  <w:lang w:val="pl-PL" w:eastAsia="pl-PL" w:bidi="ar-SA"/>
                </w:rPr>
                <w:delText> </w:delText>
              </w:r>
            </w:del>
            <w:ins w:id="143"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Radioterapia</w:t>
            </w:r>
            <w:del w:id="144" w:author="Nieznany autor" w:date="2020-09-04T15:52:05Z">
              <w:r>
                <w:rPr>
                  <w:rFonts w:eastAsia="Times New Roman" w:cs="Times New Roman" w:ascii="Times New Roman" w:hAnsi="Times New Roman"/>
                  <w:kern w:val="0"/>
                  <w:sz w:val="22"/>
                  <w:szCs w:val="22"/>
                  <w:lang w:val="en-US" w:eastAsia="pl-PL" w:bidi="ar-SA"/>
                </w:rPr>
                <w:delText> </w:delText>
              </w:r>
            </w:del>
            <w:ins w:id="14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onkologiczna</w:t>
            </w:r>
            <w:del w:id="146" w:author="Nieznany autor" w:date="2020-09-04T15:52:05Z">
              <w:r>
                <w:rPr>
                  <w:rFonts w:eastAsia="Times New Roman" w:cs="Times New Roman" w:ascii="Times New Roman" w:hAnsi="Times New Roman"/>
                  <w:kern w:val="0"/>
                  <w:sz w:val="22"/>
                  <w:szCs w:val="22"/>
                  <w:lang w:val="pl-PL" w:eastAsia="pl-PL" w:bidi="ar-SA"/>
                </w:rPr>
                <w:delText> </w:delText>
              </w:r>
            </w:del>
            <w:ins w:id="147"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Diagnostyka</w:t>
            </w:r>
            <w:del w:id="148" w:author="Nieznany autor" w:date="2020-09-04T15:52:05Z">
              <w:r>
                <w:rPr>
                  <w:rFonts w:eastAsia="Times New Roman" w:cs="Times New Roman" w:ascii="Times New Roman" w:hAnsi="Times New Roman"/>
                  <w:kern w:val="0"/>
                  <w:sz w:val="22"/>
                  <w:szCs w:val="22"/>
                  <w:lang w:val="en-US" w:eastAsia="pl-PL" w:bidi="ar-SA"/>
                </w:rPr>
                <w:delText> </w:delText>
              </w:r>
            </w:del>
            <w:ins w:id="149"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laboratoryjna</w:t>
            </w:r>
            <w:del w:id="150" w:author="Nieznany autor" w:date="2020-09-04T15:52:05Z">
              <w:r>
                <w:rPr>
                  <w:rFonts w:eastAsia="Times New Roman" w:cs="Times New Roman" w:ascii="Times New Roman" w:hAnsi="Times New Roman"/>
                  <w:kern w:val="0"/>
                  <w:sz w:val="22"/>
                  <w:szCs w:val="22"/>
                  <w:lang w:val="pl-PL" w:eastAsia="pl-PL" w:bidi="ar-SA"/>
                </w:rPr>
                <w:delText> </w:delText>
              </w:r>
            </w:del>
            <w:ins w:id="151"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Diagnostyka</w:t>
            </w:r>
            <w:del w:id="152" w:author="Nieznany autor" w:date="2020-09-04T15:52:05Z">
              <w:r>
                <w:rPr>
                  <w:rFonts w:eastAsia="Times New Roman" w:cs="Times New Roman" w:ascii="Times New Roman" w:hAnsi="Times New Roman"/>
                  <w:kern w:val="0"/>
                  <w:sz w:val="22"/>
                  <w:szCs w:val="22"/>
                  <w:lang w:val="en-US" w:eastAsia="pl-PL" w:bidi="ar-SA"/>
                </w:rPr>
                <w:delText> </w:delText>
              </w:r>
            </w:del>
            <w:ins w:id="15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molekularna</w:t>
            </w:r>
            <w:del w:id="154" w:author="Nieznany autor" w:date="2020-09-04T15:52:05Z">
              <w:r>
                <w:rPr>
                  <w:rFonts w:eastAsia="Times New Roman" w:cs="Times New Roman" w:ascii="Times New Roman" w:hAnsi="Times New Roman"/>
                  <w:kern w:val="0"/>
                  <w:sz w:val="22"/>
                  <w:szCs w:val="22"/>
                  <w:lang w:val="pl-PL" w:eastAsia="pl-PL" w:bidi="ar-SA"/>
                </w:rPr>
                <w:delText> </w:delText>
              </w:r>
            </w:del>
            <w:ins w:id="155"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Obrazowanie</w:t>
            </w:r>
            <w:del w:id="156" w:author="Nieznany autor" w:date="2020-09-04T15:52:05Z">
              <w:r>
                <w:rPr>
                  <w:rFonts w:eastAsia="Times New Roman" w:cs="Times New Roman" w:ascii="Times New Roman" w:hAnsi="Times New Roman"/>
                  <w:kern w:val="0"/>
                  <w:sz w:val="22"/>
                  <w:szCs w:val="22"/>
                  <w:lang w:val="en-US" w:eastAsia="pl-PL" w:bidi="ar-SA"/>
                </w:rPr>
                <w:delText> </w:delText>
              </w:r>
            </w:del>
            <w:ins w:id="15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molekularne</w:t>
            </w:r>
            <w:del w:id="158" w:author="Nieznany autor" w:date="2020-09-04T15:52:05Z">
              <w:r>
                <w:rPr>
                  <w:rFonts w:eastAsia="Times New Roman" w:cs="Times New Roman" w:ascii="Times New Roman" w:hAnsi="Times New Roman"/>
                  <w:kern w:val="0"/>
                  <w:sz w:val="22"/>
                  <w:szCs w:val="22"/>
                  <w:lang w:val="pl-PL" w:eastAsia="pl-PL" w:bidi="ar-SA"/>
                </w:rPr>
                <w:delText> </w:delText>
              </w:r>
            </w:del>
            <w:ins w:id="159"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Obrazowanie</w:t>
            </w:r>
            <w:del w:id="160" w:author="Nieznany autor" w:date="2020-09-04T15:52:05Z">
              <w:r>
                <w:rPr>
                  <w:rFonts w:eastAsia="Times New Roman" w:cs="Times New Roman" w:ascii="Times New Roman" w:hAnsi="Times New Roman"/>
                  <w:kern w:val="0"/>
                  <w:sz w:val="22"/>
                  <w:szCs w:val="22"/>
                  <w:lang w:val="en-US" w:eastAsia="pl-PL" w:bidi="ar-SA"/>
                </w:rPr>
                <w:delText> </w:delText>
              </w:r>
            </w:del>
            <w:ins w:id="161"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metodą</w:t>
            </w:r>
            <w:del w:id="162" w:author="Nieznany autor" w:date="2020-09-04T15:52:05Z">
              <w:r>
                <w:rPr>
                  <w:rFonts w:eastAsia="Times New Roman" w:cs="Times New Roman" w:ascii="Times New Roman" w:hAnsi="Times New Roman"/>
                  <w:kern w:val="0"/>
                  <w:sz w:val="22"/>
                  <w:szCs w:val="22"/>
                  <w:lang w:val="en-US" w:eastAsia="pl-PL" w:bidi="ar-SA"/>
                </w:rPr>
                <w:delText> </w:delText>
              </w:r>
            </w:del>
            <w:ins w:id="16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rezonansu</w:t>
            </w:r>
            <w:del w:id="164" w:author="Nieznany autor" w:date="2020-09-04T15:52:05Z">
              <w:r>
                <w:rPr>
                  <w:rFonts w:eastAsia="Times New Roman" w:cs="Times New Roman" w:ascii="Times New Roman" w:hAnsi="Times New Roman"/>
                  <w:kern w:val="0"/>
                  <w:sz w:val="22"/>
                  <w:szCs w:val="22"/>
                  <w:lang w:val="en-US" w:eastAsia="pl-PL" w:bidi="ar-SA"/>
                </w:rPr>
                <w:delText> </w:delText>
              </w:r>
            </w:del>
            <w:ins w:id="16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magnetycznego</w:t>
            </w:r>
            <w:del w:id="166" w:author="Nieznany autor" w:date="2020-09-04T15:52:05Z">
              <w:r>
                <w:rPr>
                  <w:rFonts w:eastAsia="Times New Roman" w:cs="Times New Roman" w:ascii="Times New Roman" w:hAnsi="Times New Roman"/>
                  <w:kern w:val="0"/>
                  <w:sz w:val="22"/>
                  <w:szCs w:val="22"/>
                  <w:lang w:val="pl-PL" w:eastAsia="pl-PL" w:bidi="ar-SA"/>
                </w:rPr>
                <w:delText> </w:delText>
              </w:r>
            </w:del>
            <w:ins w:id="167"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Diagnostyka</w:t>
            </w:r>
            <w:del w:id="168" w:author="Nieznany autor" w:date="2020-09-04T15:52:05Z">
              <w:r>
                <w:rPr>
                  <w:rFonts w:eastAsia="Times New Roman" w:cs="Times New Roman" w:ascii="Times New Roman" w:hAnsi="Times New Roman"/>
                  <w:kern w:val="0"/>
                  <w:sz w:val="22"/>
                  <w:szCs w:val="22"/>
                  <w:lang w:val="en-US" w:eastAsia="pl-PL" w:bidi="ar-SA"/>
                </w:rPr>
                <w:delText> </w:delText>
              </w:r>
            </w:del>
            <w:ins w:id="169"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Point-of-Care</w:t>
            </w:r>
            <w:del w:id="170" w:author="Nieznany autor" w:date="2020-09-04T15:52:05Z">
              <w:r>
                <w:rPr>
                  <w:rFonts w:eastAsia="Times New Roman" w:cs="Times New Roman" w:ascii="Times New Roman" w:hAnsi="Times New Roman"/>
                  <w:kern w:val="0"/>
                  <w:sz w:val="22"/>
                  <w:szCs w:val="22"/>
                  <w:lang w:val="pl-PL" w:eastAsia="pl-PL" w:bidi="ar-SA"/>
                </w:rPr>
                <w:delText> </w:delText>
              </w:r>
            </w:del>
            <w:ins w:id="171"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RTG</w:t>
            </w:r>
            <w:del w:id="172" w:author="Nieznany autor" w:date="2020-09-04T15:52:05Z">
              <w:r>
                <w:rPr>
                  <w:rFonts w:eastAsia="Times New Roman" w:cs="Times New Roman" w:ascii="Times New Roman" w:hAnsi="Times New Roman"/>
                  <w:kern w:val="0"/>
                  <w:sz w:val="22"/>
                  <w:szCs w:val="22"/>
                  <w:lang w:val="pl-PL" w:eastAsia="pl-PL" w:bidi="ar-SA"/>
                </w:rPr>
                <w:delText> </w:delText>
              </w:r>
            </w:del>
            <w:ins w:id="173"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7"/>
              </w:numPr>
              <w:spacing w:lineRule="auto" w:line="240" w:before="0" w:after="0"/>
              <w:ind w:left="360" w:hanging="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Oprogramowanie</w:t>
            </w:r>
            <w:del w:id="174" w:author="Nieznany autor" w:date="2020-09-04T15:52:05Z">
              <w:r>
                <w:rPr>
                  <w:rFonts w:eastAsia="Times New Roman" w:cs="Times New Roman" w:ascii="Times New Roman" w:hAnsi="Times New Roman"/>
                  <w:kern w:val="0"/>
                  <w:sz w:val="22"/>
                  <w:szCs w:val="22"/>
                  <w:lang w:val="en-US" w:eastAsia="pl-PL" w:bidi="ar-SA"/>
                </w:rPr>
                <w:delText> </w:delText>
              </w:r>
            </w:del>
            <w:ins w:id="17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administracyjne</w:t>
            </w:r>
            <w:del w:id="176" w:author="Nieznany autor" w:date="2020-09-04T15:52:05Z">
              <w:r>
                <w:rPr>
                  <w:rFonts w:eastAsia="Times New Roman" w:cs="Times New Roman" w:ascii="Times New Roman" w:hAnsi="Times New Roman"/>
                  <w:kern w:val="0"/>
                  <w:sz w:val="22"/>
                  <w:szCs w:val="22"/>
                  <w:lang w:val="pl-PL" w:eastAsia="pl-PL" w:bidi="ar-SA"/>
                </w:rPr>
                <w:delText> </w:delText>
              </w:r>
            </w:del>
            <w:ins w:id="177" w:author="Nieznany autor" w:date="2020-09-04T15:52:05Z">
              <w:r>
                <w:rPr>
                  <w:rFonts w:eastAsia="Times New Roman" w:cs="Times New Roman" w:ascii="Times New Roman" w:hAnsi="Times New Roman"/>
                  <w:kern w:val="0"/>
                  <w:sz w:val="22"/>
                  <w:szCs w:val="22"/>
                  <w:lang w:val="pl-PL" w:eastAsia="pl-PL" w:bidi="ar-SA"/>
                </w:rPr>
                <w:t> </w:t>
              </w:r>
            </w:ins>
          </w:p>
        </w:tc>
        <w:tc>
          <w:tcPr>
            <w:tcW w:w="1418" w:type="dxa"/>
            <w:tcBorders>
              <w:left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en-US" w:eastAsia="pl-PL" w:bidi="ar-SA"/>
              </w:rPr>
              <w:t>14,5</w:t>
            </w:r>
            <w:del w:id="178" w:author="Nieznany autor" w:date="2020-09-04T15:52:05Z">
              <w:r>
                <w:rPr>
                  <w:rFonts w:eastAsia="Times New Roman" w:cs="Times New Roman" w:ascii="Times New Roman" w:hAnsi="Times New Roman"/>
                  <w:kern w:val="0"/>
                  <w:lang w:val="pl-PL" w:eastAsia="pl-PL" w:bidi="ar-SA"/>
                </w:rPr>
                <w:delText> </w:delText>
              </w:r>
            </w:del>
            <w:ins w:id="179" w:author="Nieznany autor" w:date="2020-09-04T15:52:05Z">
              <w:r>
                <w:rPr>
                  <w:rFonts w:eastAsia="Times New Roman" w:cs="Times New Roman" w:ascii="Times New Roman" w:hAnsi="Times New Roman"/>
                  <w:kern w:val="0"/>
                  <w:sz w:val="24"/>
                  <w:szCs w:val="24"/>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2011" w:type="dxa"/>
            <w:cnfStyle w:val="001000000000" w:firstRow="0" w:lastRow="0" w:firstColumn="1" w:lastColumn="0" w:oddVBand="0" w:evenVBand="0" w:oddHBand="0" w:evenHBand="0" w:firstRowFirstColumn="0" w:firstRowLastColumn="0" w:lastRowFirstColumn="0" w:lastRowLastColumn="0"/>
            <w:tcBorders>
              <w:right w:val="nil"/>
            </w:tcBorders>
            <w:shd w:color="auto" w:fill="CCCCCC" w:themeFill="text1" w:themeFillTint="33"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val="en-US" w:eastAsia="pl-PL"/>
              </w:rPr>
            </w:pPr>
            <w:r>
              <w:rPr>
                <w:rFonts w:eastAsia="Times New Roman" w:cs="Times New Roman" w:ascii="Times New Roman" w:hAnsi="Times New Roman"/>
                <w:b/>
                <w:bCs/>
                <w:color w:val="202122"/>
                <w:kern w:val="0"/>
                <w:sz w:val="21"/>
                <w:szCs w:val="21"/>
                <w:lang w:val="en-US" w:eastAsia="pl-PL" w:bidi="ar-SA"/>
              </w:rPr>
              <w:t>Philips</w:t>
            </w:r>
            <w:del w:id="180" w:author="Nieznany autor" w:date="2020-09-04T15:52:05Z">
              <w:r>
                <w:rPr>
                  <w:rFonts w:eastAsia="Times New Roman" w:cs="Times New Roman" w:ascii="Times New Roman" w:hAnsi="Times New Roman"/>
                  <w:b/>
                  <w:bCs/>
                  <w:color w:val="202122"/>
                  <w:kern w:val="0"/>
                  <w:sz w:val="21"/>
                  <w:szCs w:val="21"/>
                  <w:lang w:val="en-US" w:eastAsia="pl-PL" w:bidi="ar-SA"/>
                </w:rPr>
                <w:delText> </w:delText>
              </w:r>
            </w:del>
            <w:ins w:id="181" w:author="Nieznany autor" w:date="2020-09-04T15:52:05Z">
              <w:r>
                <w:rPr>
                  <w:rFonts w:eastAsia="Times New Roman" w:cs="Times New Roman" w:ascii="Times New Roman" w:hAnsi="Times New Roman"/>
                  <w:b/>
                  <w:bCs/>
                  <w:color w:val="202122"/>
                  <w:kern w:val="0"/>
                  <w:sz w:val="24"/>
                  <w:szCs w:val="24"/>
                  <w:lang w:val="en-US" w:eastAsia="pl-PL" w:bidi="ar-SA"/>
                </w:rPr>
                <w:t> </w:t>
              </w:r>
            </w:ins>
          </w:p>
        </w:tc>
        <w:tc>
          <w:tcPr>
            <w:tcW w:w="5780" w:type="dxa"/>
            <w:tcBorders>
              <w:left w:val="nil"/>
              <w:right w:val="nil"/>
            </w:tcBorders>
            <w:shd w:color="auto" w:fill="CCCCCC" w:themeFill="text1" w:themeFillTint="33" w:val="clear"/>
          </w:tcPr>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val="en-US" w:eastAsia="pl-PL"/>
              </w:rPr>
            </w:pPr>
            <w:r>
              <w:rPr>
                <w:rFonts w:eastAsia="Times New Roman" w:cs="Times New Roman" w:ascii="Times New Roman" w:hAnsi="Times New Roman"/>
                <w:kern w:val="0"/>
                <w:sz w:val="22"/>
                <w:szCs w:val="22"/>
                <w:lang w:val="en-US" w:eastAsia="pl-PL" w:bidi="ar-SA"/>
              </w:rPr>
              <w:t>Informatyka</w:t>
            </w:r>
            <w:del w:id="182" w:author="Nieznany autor" w:date="2020-09-04T15:52:05Z">
              <w:r>
                <w:rPr>
                  <w:rFonts w:eastAsia="Times New Roman" w:cs="Times New Roman" w:ascii="Times New Roman" w:hAnsi="Times New Roman"/>
                  <w:kern w:val="0"/>
                  <w:sz w:val="22"/>
                  <w:szCs w:val="22"/>
                  <w:lang w:val="en-US" w:eastAsia="pl-PL" w:bidi="ar-SA"/>
                </w:rPr>
                <w:delText> </w:delText>
              </w:r>
            </w:del>
            <w:ins w:id="18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kliniczna</w:t>
            </w:r>
            <w:del w:id="184" w:author="Nieznany autor" w:date="2020-09-04T15:52:05Z">
              <w:r>
                <w:rPr>
                  <w:rFonts w:eastAsia="Times New Roman" w:cs="Times New Roman" w:ascii="Times New Roman" w:hAnsi="Times New Roman"/>
                  <w:kern w:val="0"/>
                  <w:sz w:val="22"/>
                  <w:szCs w:val="22"/>
                  <w:lang w:val="en-US" w:eastAsia="pl-PL" w:bidi="ar-SA"/>
                </w:rPr>
                <w:delText> </w:delText>
              </w:r>
            </w:del>
            <w:ins w:id="185" w:author="Nieznany autor" w:date="2020-09-04T15:52:05Z">
              <w:r>
                <w:rPr>
                  <w:rFonts w:eastAsia="Times New Roman" w:cs="Times New Roman" w:ascii="Times New Roman" w:hAnsi="Times New Roman"/>
                  <w:kern w:val="0"/>
                  <w:sz w:val="22"/>
                  <w:szCs w:val="22"/>
                  <w:lang w:val="en-US"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Systemy</w:t>
            </w:r>
            <w:del w:id="186" w:author="Nieznany autor" w:date="2020-09-04T15:52:05Z">
              <w:r>
                <w:rPr>
                  <w:rFonts w:eastAsia="Times New Roman" w:cs="Times New Roman" w:ascii="Times New Roman" w:hAnsi="Times New Roman"/>
                  <w:kern w:val="0"/>
                  <w:sz w:val="22"/>
                  <w:szCs w:val="22"/>
                  <w:lang w:val="en-US" w:eastAsia="pl-PL" w:bidi="ar-SA"/>
                </w:rPr>
                <w:delText> </w:delText>
              </w:r>
            </w:del>
            <w:ins w:id="18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obrazowania</w:t>
            </w:r>
            <w:del w:id="188" w:author="Nieznany autor" w:date="2020-09-04T15:52:05Z">
              <w:r>
                <w:rPr>
                  <w:rFonts w:eastAsia="Times New Roman" w:cs="Times New Roman" w:ascii="Times New Roman" w:hAnsi="Times New Roman"/>
                  <w:kern w:val="0"/>
                  <w:sz w:val="22"/>
                  <w:szCs w:val="22"/>
                  <w:lang w:val="pl-PL" w:eastAsia="pl-PL" w:bidi="ar-SA"/>
                </w:rPr>
                <w:delText> </w:delText>
              </w:r>
            </w:del>
            <w:ins w:id="189"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pl-PL" w:eastAsia="pl-PL" w:bidi="ar-SA"/>
              </w:rPr>
              <w:t>Przewody</w:t>
            </w:r>
            <w:del w:id="190" w:author="Nieznany autor" w:date="2020-09-04T15:52:05Z">
              <w:r>
                <w:rPr>
                  <w:rFonts w:eastAsia="Times New Roman" w:cs="Times New Roman" w:ascii="Times New Roman" w:hAnsi="Times New Roman"/>
                  <w:kern w:val="0"/>
                  <w:sz w:val="22"/>
                  <w:szCs w:val="22"/>
                  <w:lang w:val="pl-PL" w:eastAsia="pl-PL" w:bidi="ar-SA"/>
                </w:rPr>
                <w:delText> </w:delText>
              </w:r>
            </w:del>
            <w:ins w:id="191"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i</w:t>
            </w:r>
            <w:del w:id="192" w:author="Nieznany autor" w:date="2020-09-04T15:52:05Z">
              <w:r>
                <w:rPr>
                  <w:rFonts w:eastAsia="Times New Roman" w:cs="Times New Roman" w:ascii="Times New Roman" w:hAnsi="Times New Roman"/>
                  <w:kern w:val="0"/>
                  <w:sz w:val="22"/>
                  <w:szCs w:val="22"/>
                  <w:lang w:val="pl-PL" w:eastAsia="pl-PL" w:bidi="ar-SA"/>
                </w:rPr>
                <w:delText> </w:delText>
              </w:r>
            </w:del>
            <w:ins w:id="193"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cewniki</w:t>
            </w:r>
            <w:del w:id="194" w:author="Nieznany autor" w:date="2020-09-04T15:52:05Z">
              <w:r>
                <w:rPr>
                  <w:rFonts w:eastAsia="Times New Roman" w:cs="Times New Roman" w:ascii="Times New Roman" w:hAnsi="Times New Roman"/>
                  <w:kern w:val="0"/>
                  <w:sz w:val="22"/>
                  <w:szCs w:val="22"/>
                  <w:lang w:val="pl-PL" w:eastAsia="pl-PL" w:bidi="ar-SA"/>
                </w:rPr>
                <w:delText> </w:delText>
              </w:r>
            </w:del>
            <w:ins w:id="195"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do</w:t>
            </w:r>
            <w:del w:id="196" w:author="Nieznany autor" w:date="2020-09-04T15:52:05Z">
              <w:r>
                <w:rPr>
                  <w:rFonts w:eastAsia="Times New Roman" w:cs="Times New Roman" w:ascii="Times New Roman" w:hAnsi="Times New Roman"/>
                  <w:kern w:val="0"/>
                  <w:sz w:val="22"/>
                  <w:szCs w:val="22"/>
                  <w:lang w:val="pl-PL" w:eastAsia="pl-PL" w:bidi="ar-SA"/>
                </w:rPr>
                <w:delText> </w:delText>
              </w:r>
            </w:del>
            <w:ins w:id="197"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kardio</w:t>
            </w:r>
            <w:del w:id="198" w:author="Nieznany autor" w:date="2020-09-04T15:52:05Z">
              <w:r>
                <w:rPr>
                  <w:rFonts w:eastAsia="Times New Roman" w:cs="Times New Roman" w:ascii="Times New Roman" w:hAnsi="Times New Roman"/>
                  <w:kern w:val="0"/>
                  <w:sz w:val="22"/>
                  <w:szCs w:val="22"/>
                  <w:lang w:val="pl-PL" w:eastAsia="pl-PL" w:bidi="ar-SA"/>
                </w:rPr>
                <w:delText> </w:delText>
              </w:r>
            </w:del>
            <w:ins w:id="199"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w:t>
            </w:r>
            <w:del w:id="200" w:author="Nieznany autor" w:date="2020-09-04T15:52:05Z">
              <w:r>
                <w:rPr>
                  <w:rFonts w:eastAsia="Times New Roman" w:cs="Times New Roman" w:ascii="Times New Roman" w:hAnsi="Times New Roman"/>
                  <w:kern w:val="0"/>
                  <w:sz w:val="22"/>
                  <w:szCs w:val="22"/>
                  <w:lang w:val="pl-PL" w:eastAsia="pl-PL" w:bidi="ar-SA"/>
                </w:rPr>
                <w:delText> </w:delText>
              </w:r>
            </w:del>
            <w:ins w:id="201"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naczyniowego</w:t>
            </w:r>
            <w:del w:id="202" w:author="Nieznany autor" w:date="2020-09-04T15:52:05Z">
              <w:r>
                <w:rPr>
                  <w:rFonts w:eastAsia="Times New Roman" w:cs="Times New Roman" w:ascii="Times New Roman" w:hAnsi="Times New Roman"/>
                  <w:kern w:val="0"/>
                  <w:sz w:val="22"/>
                  <w:szCs w:val="22"/>
                  <w:lang w:val="pl-PL" w:eastAsia="pl-PL" w:bidi="ar-SA"/>
                </w:rPr>
                <w:delText> </w:delText>
              </w:r>
            </w:del>
            <w:ins w:id="203" w:author="Nieznany autor" w:date="2020-09-04T15:52:05Z">
              <w:r>
                <w:rPr>
                  <w:rFonts w:eastAsia="Times New Roman" w:cs="Times New Roman" w:ascii="Times New Roman" w:hAnsi="Times New Roman"/>
                  <w:kern w:val="0"/>
                  <w:sz w:val="22"/>
                  <w:szCs w:val="22"/>
                  <w:lang w:val="pl-PL" w:eastAsia="pl-PL" w:bidi="ar-SA"/>
                </w:rPr>
                <w:t> </w:t>
              </w:r>
            </w:ins>
            <w:r>
              <w:rPr>
                <w:rFonts w:eastAsia="Times New Roman" w:cs="Times New Roman" w:ascii="Times New Roman" w:hAnsi="Times New Roman"/>
                <w:kern w:val="0"/>
                <w:sz w:val="22"/>
                <w:szCs w:val="22"/>
                <w:lang w:val="pl-PL" w:eastAsia="pl-PL" w:bidi="ar-SA"/>
              </w:rPr>
              <w:t>RTG</w:t>
            </w:r>
            <w:del w:id="204" w:author="Nieznany autor" w:date="2020-09-04T15:52:05Z">
              <w:r>
                <w:rPr>
                  <w:rFonts w:eastAsia="Times New Roman" w:cs="Times New Roman" w:ascii="Times New Roman" w:hAnsi="Times New Roman"/>
                  <w:kern w:val="0"/>
                  <w:sz w:val="22"/>
                  <w:szCs w:val="22"/>
                  <w:lang w:val="pl-PL" w:eastAsia="pl-PL" w:bidi="ar-SA"/>
                </w:rPr>
                <w:delText> </w:delText>
              </w:r>
            </w:del>
            <w:ins w:id="205"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Tomografia</w:t>
            </w:r>
            <w:del w:id="206" w:author="Nieznany autor" w:date="2020-09-04T15:52:05Z">
              <w:r>
                <w:rPr>
                  <w:rFonts w:eastAsia="Times New Roman" w:cs="Times New Roman" w:ascii="Times New Roman" w:hAnsi="Times New Roman"/>
                  <w:kern w:val="0"/>
                  <w:sz w:val="22"/>
                  <w:szCs w:val="22"/>
                  <w:lang w:val="en-US" w:eastAsia="pl-PL" w:bidi="ar-SA"/>
                </w:rPr>
                <w:delText> </w:delText>
              </w:r>
            </w:del>
            <w:ins w:id="20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komputerowa</w:t>
            </w:r>
            <w:del w:id="208" w:author="Nieznany autor" w:date="2020-09-04T15:52:05Z">
              <w:r>
                <w:rPr>
                  <w:rFonts w:eastAsia="Times New Roman" w:cs="Times New Roman" w:ascii="Times New Roman" w:hAnsi="Times New Roman"/>
                  <w:kern w:val="0"/>
                  <w:sz w:val="22"/>
                  <w:szCs w:val="22"/>
                  <w:lang w:val="pl-PL" w:eastAsia="pl-PL" w:bidi="ar-SA"/>
                </w:rPr>
                <w:delText> </w:delText>
              </w:r>
            </w:del>
            <w:ins w:id="209"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del w:id="210" w:author="Nieznany autor" w:date="2020-09-04T15:52:05Z">
              <w:r>
                <w:rPr>
                  <w:rFonts w:eastAsia="Times New Roman" w:cs="Times New Roman" w:ascii="Times New Roman" w:hAnsi="Times New Roman"/>
                  <w:kern w:val="0"/>
                  <w:sz w:val="22"/>
                  <w:szCs w:val="22"/>
                  <w:lang w:val="en-US" w:eastAsia="pl-PL" w:bidi="ar-SA"/>
                </w:rPr>
                <w:delText> </w:delText>
              </w:r>
            </w:del>
            <w:ins w:id="211"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Fluoroskopia</w:t>
            </w:r>
            <w:del w:id="212" w:author="Nieznany autor" w:date="2020-09-04T15:52:05Z">
              <w:r>
                <w:rPr>
                  <w:rFonts w:eastAsia="Times New Roman" w:cs="Times New Roman" w:ascii="Times New Roman" w:hAnsi="Times New Roman"/>
                  <w:kern w:val="0"/>
                  <w:sz w:val="22"/>
                  <w:szCs w:val="22"/>
                  <w:lang w:val="pl-PL" w:eastAsia="pl-PL" w:bidi="ar-SA"/>
                </w:rPr>
                <w:delText> </w:delText>
              </w:r>
            </w:del>
            <w:ins w:id="213"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Rezonans</w:t>
            </w:r>
            <w:del w:id="214" w:author="Nieznany autor" w:date="2020-09-04T15:52:05Z">
              <w:r>
                <w:rPr>
                  <w:rFonts w:eastAsia="Times New Roman" w:cs="Times New Roman" w:ascii="Times New Roman" w:hAnsi="Times New Roman"/>
                  <w:kern w:val="0"/>
                  <w:sz w:val="22"/>
                  <w:szCs w:val="22"/>
                  <w:lang w:val="en-US" w:eastAsia="pl-PL" w:bidi="ar-SA"/>
                </w:rPr>
                <w:delText> </w:delText>
              </w:r>
            </w:del>
            <w:ins w:id="21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magnetyczny</w:t>
            </w:r>
            <w:del w:id="216" w:author="Nieznany autor" w:date="2020-09-04T15:52:05Z">
              <w:r>
                <w:rPr>
                  <w:rFonts w:eastAsia="Times New Roman" w:cs="Times New Roman" w:ascii="Times New Roman" w:hAnsi="Times New Roman"/>
                  <w:kern w:val="0"/>
                  <w:sz w:val="22"/>
                  <w:szCs w:val="22"/>
                  <w:lang w:val="en-US" w:eastAsia="pl-PL" w:bidi="ar-SA"/>
                </w:rPr>
                <w:delText> </w:delText>
              </w:r>
            </w:del>
            <w:ins w:id="21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(MRI)</w:t>
            </w:r>
            <w:del w:id="218" w:author="Nieznany autor" w:date="2020-09-04T15:52:05Z">
              <w:r>
                <w:rPr>
                  <w:rFonts w:eastAsia="Times New Roman" w:cs="Times New Roman" w:ascii="Times New Roman" w:hAnsi="Times New Roman"/>
                  <w:kern w:val="0"/>
                  <w:sz w:val="22"/>
                  <w:szCs w:val="22"/>
                  <w:lang w:val="pl-PL" w:eastAsia="pl-PL" w:bidi="ar-SA"/>
                </w:rPr>
                <w:delText> </w:delText>
              </w:r>
            </w:del>
            <w:ins w:id="219"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Mammografia</w:t>
            </w:r>
            <w:del w:id="220" w:author="Nieznany autor" w:date="2020-09-04T15:52:05Z">
              <w:r>
                <w:rPr>
                  <w:rFonts w:eastAsia="Times New Roman" w:cs="Times New Roman" w:ascii="Times New Roman" w:hAnsi="Times New Roman"/>
                  <w:kern w:val="0"/>
                  <w:sz w:val="22"/>
                  <w:szCs w:val="22"/>
                  <w:lang w:val="pl-PL" w:eastAsia="pl-PL" w:bidi="ar-SA"/>
                </w:rPr>
                <w:delText> </w:delText>
              </w:r>
            </w:del>
            <w:ins w:id="221"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Medycyna</w:t>
            </w:r>
            <w:del w:id="222" w:author="Nieznany autor" w:date="2020-09-04T15:52:05Z">
              <w:r>
                <w:rPr>
                  <w:rFonts w:eastAsia="Times New Roman" w:cs="Times New Roman" w:ascii="Times New Roman" w:hAnsi="Times New Roman"/>
                  <w:kern w:val="0"/>
                  <w:sz w:val="22"/>
                  <w:szCs w:val="22"/>
                  <w:lang w:val="en-US" w:eastAsia="pl-PL" w:bidi="ar-SA"/>
                </w:rPr>
                <w:delText> </w:delText>
              </w:r>
            </w:del>
            <w:ins w:id="223"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nuklearna</w:t>
            </w:r>
            <w:del w:id="224" w:author="Nieznany autor" w:date="2020-09-04T15:52:05Z">
              <w:r>
                <w:rPr>
                  <w:rFonts w:eastAsia="Times New Roman" w:cs="Times New Roman" w:ascii="Times New Roman" w:hAnsi="Times New Roman"/>
                  <w:kern w:val="0"/>
                  <w:sz w:val="22"/>
                  <w:szCs w:val="22"/>
                  <w:lang w:val="en-US" w:eastAsia="pl-PL" w:bidi="ar-SA"/>
                </w:rPr>
                <w:delText> </w:delText>
              </w:r>
            </w:del>
            <w:ins w:id="22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i</w:t>
            </w:r>
            <w:del w:id="226" w:author="Nieznany autor" w:date="2020-09-04T15:52:05Z">
              <w:r>
                <w:rPr>
                  <w:rFonts w:eastAsia="Times New Roman" w:cs="Times New Roman" w:ascii="Times New Roman" w:hAnsi="Times New Roman"/>
                  <w:kern w:val="0"/>
                  <w:sz w:val="22"/>
                  <w:szCs w:val="22"/>
                  <w:lang w:val="en-US" w:eastAsia="pl-PL" w:bidi="ar-SA"/>
                </w:rPr>
                <w:delText> </w:delText>
              </w:r>
            </w:del>
            <w:ins w:id="227"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PET</w:t>
            </w:r>
            <w:del w:id="228" w:author="Nieznany autor" w:date="2020-09-04T15:52:05Z">
              <w:r>
                <w:rPr>
                  <w:rFonts w:eastAsia="Times New Roman" w:cs="Times New Roman" w:ascii="Times New Roman" w:hAnsi="Times New Roman"/>
                  <w:kern w:val="0"/>
                  <w:sz w:val="22"/>
                  <w:szCs w:val="22"/>
                  <w:lang w:val="pl-PL" w:eastAsia="pl-PL" w:bidi="ar-SA"/>
                </w:rPr>
                <w:delText> </w:delText>
              </w:r>
            </w:del>
            <w:ins w:id="229"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Radiografia</w:t>
            </w:r>
            <w:del w:id="230" w:author="Nieznany autor" w:date="2020-09-04T15:52:05Z">
              <w:r>
                <w:rPr>
                  <w:rFonts w:eastAsia="Times New Roman" w:cs="Times New Roman" w:ascii="Times New Roman" w:hAnsi="Times New Roman"/>
                  <w:kern w:val="0"/>
                  <w:sz w:val="22"/>
                  <w:szCs w:val="22"/>
                  <w:lang w:val="pl-PL" w:eastAsia="pl-PL" w:bidi="ar-SA"/>
                </w:rPr>
                <w:delText> </w:delText>
              </w:r>
            </w:del>
            <w:ins w:id="231"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Ultradźwięk</w:t>
            </w:r>
            <w:del w:id="232" w:author="Nieznany autor" w:date="2020-09-04T15:52:05Z">
              <w:r>
                <w:rPr>
                  <w:rFonts w:eastAsia="Times New Roman" w:cs="Times New Roman" w:ascii="Times New Roman" w:hAnsi="Times New Roman"/>
                  <w:kern w:val="0"/>
                  <w:sz w:val="22"/>
                  <w:szCs w:val="22"/>
                  <w:lang w:val="pl-PL" w:eastAsia="pl-PL" w:bidi="ar-SA"/>
                </w:rPr>
                <w:delText> </w:delText>
              </w:r>
            </w:del>
            <w:ins w:id="233"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Monitorowanie</w:t>
            </w:r>
            <w:del w:id="234" w:author="Nieznany autor" w:date="2020-09-04T15:52:05Z">
              <w:r>
                <w:rPr>
                  <w:rFonts w:eastAsia="Times New Roman" w:cs="Times New Roman" w:ascii="Times New Roman" w:hAnsi="Times New Roman"/>
                  <w:kern w:val="0"/>
                  <w:sz w:val="22"/>
                  <w:szCs w:val="22"/>
                  <w:lang w:val="en-US" w:eastAsia="pl-PL" w:bidi="ar-SA"/>
                </w:rPr>
                <w:delText> </w:delText>
              </w:r>
            </w:del>
            <w:ins w:id="235" w:author="Nieznany autor" w:date="2020-09-04T15:52:05Z">
              <w:r>
                <w:rPr>
                  <w:rFonts w:eastAsia="Times New Roman" w:cs="Times New Roman" w:ascii="Times New Roman" w:hAnsi="Times New Roman"/>
                  <w:kern w:val="0"/>
                  <w:sz w:val="22"/>
                  <w:szCs w:val="22"/>
                  <w:lang w:val="en-US" w:eastAsia="pl-PL" w:bidi="ar-SA"/>
                </w:rPr>
                <w:t> </w:t>
              </w:r>
            </w:ins>
            <w:r>
              <w:rPr>
                <w:rFonts w:eastAsia="Times New Roman" w:cs="Times New Roman" w:ascii="Times New Roman" w:hAnsi="Times New Roman"/>
                <w:kern w:val="0"/>
                <w:sz w:val="22"/>
                <w:szCs w:val="22"/>
                <w:lang w:val="en-US" w:eastAsia="pl-PL" w:bidi="ar-SA"/>
              </w:rPr>
              <w:t>diagnostyczne</w:t>
            </w:r>
            <w:del w:id="236" w:author="Nieznany autor" w:date="2020-09-04T15:52:05Z">
              <w:r>
                <w:rPr>
                  <w:rFonts w:eastAsia="Times New Roman" w:cs="Times New Roman" w:ascii="Times New Roman" w:hAnsi="Times New Roman"/>
                  <w:kern w:val="0"/>
                  <w:sz w:val="22"/>
                  <w:szCs w:val="22"/>
                  <w:lang w:val="pl-PL" w:eastAsia="pl-PL" w:bidi="ar-SA"/>
                </w:rPr>
                <w:delText> </w:delText>
              </w:r>
            </w:del>
            <w:ins w:id="237" w:author="Nieznany autor" w:date="2020-09-04T15:52:05Z">
              <w:r>
                <w:rPr>
                  <w:rFonts w:eastAsia="Times New Roman" w:cs="Times New Roman" w:ascii="Times New Roman" w:hAnsi="Times New Roman"/>
                  <w:kern w:val="0"/>
                  <w:sz w:val="22"/>
                  <w:szCs w:val="22"/>
                  <w:lang w:val="pl-PL" w:eastAsia="pl-PL" w:bidi="ar-SA"/>
                </w:rPr>
                <w:t> </w:t>
              </w:r>
            </w:ins>
          </w:p>
          <w:p>
            <w:pPr>
              <w:pStyle w:val="Normal"/>
              <w:widowControl/>
              <w:numPr>
                <w:ilvl w:val="0"/>
                <w:numId w:val="8"/>
              </w:numPr>
              <w:spacing w:lineRule="auto" w:line="240" w:before="0" w:after="0"/>
              <w:ind w:left="360" w:hanging="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lang w:eastAsia="pl-PL"/>
              </w:rPr>
            </w:pPr>
            <w:r>
              <w:rPr>
                <w:rFonts w:eastAsia="Times New Roman" w:cs="Times New Roman" w:ascii="Times New Roman" w:hAnsi="Times New Roman"/>
                <w:kern w:val="0"/>
                <w:sz w:val="22"/>
                <w:szCs w:val="22"/>
                <w:lang w:val="en-US" w:eastAsia="pl-PL" w:bidi="ar-SA"/>
              </w:rPr>
              <w:t>Oprogramowanie</w:t>
            </w:r>
            <w:del w:id="238" w:author="Nieznany autor" w:date="2020-09-04T15:52:05Z">
              <w:r>
                <w:rPr>
                  <w:rFonts w:eastAsia="Times New Roman" w:cs="Times New Roman" w:ascii="Times New Roman" w:hAnsi="Times New Roman"/>
                  <w:kern w:val="0"/>
                  <w:sz w:val="22"/>
                  <w:szCs w:val="22"/>
                  <w:lang w:val="pl-PL" w:eastAsia="pl-PL" w:bidi="ar-SA"/>
                </w:rPr>
                <w:delText> </w:delText>
              </w:r>
            </w:del>
            <w:ins w:id="239" w:author="Nieznany autor" w:date="2020-09-04T15:52:05Z">
              <w:r>
                <w:rPr>
                  <w:rFonts w:eastAsia="Times New Roman" w:cs="Times New Roman" w:ascii="Times New Roman" w:hAnsi="Times New Roman"/>
                  <w:kern w:val="0"/>
                  <w:sz w:val="22"/>
                  <w:szCs w:val="22"/>
                  <w:lang w:val="pl-PL" w:eastAsia="pl-PL" w:bidi="ar-SA"/>
                </w:rPr>
                <w:t> </w:t>
              </w:r>
            </w:ins>
          </w:p>
        </w:tc>
        <w:tc>
          <w:tcPr>
            <w:tcW w:w="1418" w:type="dxa"/>
            <w:tcBorders>
              <w:left w:val="nil"/>
            </w:tcBorders>
            <w:shd w:color="auto" w:fill="CCCCCC" w:themeFill="text1" w:themeFillTint="33" w:val="clear"/>
          </w:tcPr>
          <w:p>
            <w:pPr>
              <w:pStyle w:val="Normal"/>
              <w:keepNext w:val="true"/>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val="en-US" w:eastAsia="pl-PL"/>
              </w:rPr>
            </w:pPr>
            <w:r>
              <w:rPr>
                <w:rFonts w:eastAsia="Times New Roman" w:cs="Times New Roman" w:ascii="Times New Roman" w:hAnsi="Times New Roman"/>
                <w:kern w:val="0"/>
                <w:lang w:val="en-US" w:eastAsia="pl-PL" w:bidi="ar-SA"/>
              </w:rPr>
              <w:t>N/A</w:t>
            </w:r>
            <w:del w:id="240" w:author="Nieznany autor" w:date="2020-09-04T15:52:05Z">
              <w:r>
                <w:rPr>
                  <w:rFonts w:eastAsia="Times New Roman" w:cs="Times New Roman" w:ascii="Times New Roman" w:hAnsi="Times New Roman"/>
                  <w:kern w:val="0"/>
                  <w:lang w:val="en-US" w:eastAsia="pl-PL" w:bidi="ar-SA"/>
                </w:rPr>
                <w:delText> </w:delText>
              </w:r>
            </w:del>
            <w:ins w:id="241" w:author="Nieznany autor" w:date="2020-09-04T15:52:05Z">
              <w:r>
                <w:rPr>
                  <w:rFonts w:eastAsia="Times New Roman" w:cs="Times New Roman" w:ascii="Times New Roman" w:hAnsi="Times New Roman"/>
                  <w:kern w:val="0"/>
                  <w:sz w:val="24"/>
                  <w:szCs w:val="24"/>
                  <w:lang w:val="en-US" w:eastAsia="pl-PL" w:bidi="ar-SA"/>
                </w:rPr>
                <w:t> </w:t>
              </w:r>
            </w:ins>
          </w:p>
        </w:tc>
      </w:tr>
    </w:tbl>
    <w:p>
      <w:pPr>
        <w:pStyle w:val="Normal"/>
        <w:spacing w:lineRule="auto" w:line="240" w:before="0" w:after="0"/>
        <w:jc w:val="both"/>
        <w:textAlignment w:val="baseline"/>
        <w:rPr>
          <w:rFonts w:ascii="Segoe UI" w:hAnsi="Segoe UI" w:eastAsia="Times New Roman" w:cs="Segoe UI"/>
          <w:sz w:val="18"/>
          <w:szCs w:val="18"/>
          <w:lang w:eastAsia="pl-PL"/>
        </w:rPr>
      </w:pPr>
      <w:del w:id="242" w:author="Nieznany autor" w:date="2020-09-04T15:52:05Z">
        <w:r>
          <w:rPr>
            <w:rFonts w:eastAsia="Times New Roman" w:cs="Times New Roman" w:ascii="Times New Roman" w:hAnsi="Times New Roman"/>
            <w:sz w:val="24"/>
            <w:szCs w:val="24"/>
            <w:lang w:eastAsia="pl-PL"/>
          </w:rPr>
          <w:delText> </w:delText>
        </w:r>
      </w:del>
      <w:ins w:id="243"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t xml:space="preserve">Pozostałe 30% stanowią wszelakiego rodzaju </w:t>
      </w:r>
      <w:commentRangeStart w:id="3"/>
      <w:r>
        <w:rPr>
          <w:rFonts w:eastAsia="Times New Roman" w:cs="Times New Roman" w:ascii="Times New Roman" w:hAnsi="Times New Roman"/>
          <w:sz w:val="24"/>
          <w:szCs w:val="24"/>
          <w:lang w:eastAsia="pl-PL"/>
        </w:rPr>
        <w:t>startupy,</w:t>
      </w:r>
      <w:ins w:id="244" w:author="Nieznany autor" w:date="2020-09-04T16:07:34Z">
        <w:r>
          <w:rPr>
            <w:rFonts w:eastAsia="Times New Roman" w:cs="Times New Roman" w:ascii="Times New Roman" w:hAnsi="Times New Roman"/>
            <w:sz w:val="24"/>
            <w:szCs w:val="24"/>
            <w:lang w:eastAsia="pl-PL"/>
          </w:rPr>
        </w:r>
      </w:ins>
      <w:commentRangeEnd w:id="3"/>
      <w:r>
        <w:commentReference w:id="3"/>
      </w:r>
      <w:r>
        <w:rPr>
          <w:rFonts w:eastAsia="Times New Roman" w:cs="Times New Roman" w:ascii="Times New Roman" w:hAnsi="Times New Roman"/>
          <w:sz w:val="24"/>
          <w:szCs w:val="24"/>
          <w:lang w:eastAsia="pl-PL"/>
        </w:rPr>
        <w:t xml:space="preserve"> które pozwalają na szacowanie kierunku rozwoju usług medycznych. </w:t>
      </w:r>
    </w:p>
    <w:p>
      <w:pPr>
        <w:pStyle w:val="Norma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 xml:space="preserve">W </w:t>
      </w:r>
      <w:r>
        <w:rPr>
          <w:rFonts w:eastAsia="Times New Roman" w:cs="Times New Roman" w:ascii="Times New Roman" w:hAnsi="Times New Roman"/>
          <w:sz w:val="24"/>
          <w:szCs w:val="24"/>
          <w:lang w:eastAsia="pl-PL"/>
        </w:rPr>
        <w:fldChar w:fldCharType="begin"/>
      </w:r>
      <w:r>
        <w:rPr>
          <w:sz w:val="24"/>
          <w:szCs w:val="24"/>
          <w:rFonts w:eastAsia="Times New Roman" w:cs="Times New Roman" w:ascii="Times New Roman" w:hAnsi="Times New Roman"/>
          <w:lang w:eastAsia="pl-PL"/>
        </w:rPr>
        <w:instrText> REF _Ref50112189 \h </w:instrText>
      </w:r>
      <w:r>
        <w:rPr>
          <w:sz w:val="24"/>
          <w:szCs w:val="24"/>
          <w:rFonts w:eastAsia="Times New Roman" w:cs="Times New Roman" w:ascii="Times New Roman" w:hAnsi="Times New Roman"/>
          <w:lang w:eastAsia="pl-PL"/>
        </w:rPr>
        <w:fldChar w:fldCharType="separate"/>
      </w:r>
      <w:r>
        <w:rPr>
          <w:sz w:val="24"/>
          <w:szCs w:val="24"/>
          <w:rFonts w:eastAsia="Times New Roman" w:cs="Times New Roman" w:ascii="Times New Roman" w:hAnsi="Times New Roman"/>
          <w:lang w:eastAsia="pl-PL"/>
        </w:rPr>
        <w:t>Tab.    2</w:t>
      </w:r>
      <w:r>
        <w:rPr>
          <w:sz w:val="24"/>
          <w:szCs w:val="24"/>
          <w:rFonts w:eastAsia="Times New Roman" w:cs="Times New Roman" w:ascii="Times New Roman" w:hAnsi="Times New Roman"/>
          <w:lang w:eastAsia="pl-PL"/>
        </w:rPr>
        <w:fldChar w:fldCharType="end"/>
      </w:r>
      <w:r>
        <w:rPr>
          <w:rFonts w:eastAsia="Times New Roman" w:cs="Times New Roman" w:ascii="Times New Roman" w:hAnsi="Times New Roman"/>
          <w:sz w:val="24"/>
          <w:szCs w:val="24"/>
          <w:lang w:eastAsia="pl-PL"/>
        </w:rPr>
        <w:t xml:space="preserve"> przedstawiono jedne z najważniejszych i najbardziej znaczących startupów na świecie:</w:t>
      </w:r>
      <w:del w:id="245" w:author="Nieznany autor" w:date="2020-09-04T15:52:05Z">
        <w:r>
          <w:rPr>
            <w:rFonts w:eastAsia="Times New Roman" w:cs="Times New Roman" w:ascii="Times New Roman" w:hAnsi="Times New Roman"/>
            <w:sz w:val="24"/>
            <w:szCs w:val="24"/>
            <w:lang w:eastAsia="pl-PL"/>
          </w:rPr>
          <w:delText> </w:delText>
        </w:r>
      </w:del>
      <w:ins w:id="246" w:author="Nieznany autor" w:date="2020-09-04T15:52:05Z">
        <w:r>
          <w:rPr>
            <w:rFonts w:eastAsia="Times New Roman" w:cs="Times New Roman" w:ascii="Times New Roman" w:hAnsi="Times New Roman"/>
            <w:sz w:val="24"/>
            <w:szCs w:val="24"/>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247" w:author="Nieznany autor" w:date="2020-09-04T15:52:05Z">
        <w:r>
          <w:rPr>
            <w:rFonts w:eastAsia="Times New Roman" w:cs="Times New Roman" w:ascii="Times New Roman" w:hAnsi="Times New Roman"/>
            <w:sz w:val="24"/>
            <w:szCs w:val="24"/>
            <w:lang w:eastAsia="pl-PL"/>
          </w:rPr>
          <w:delText> </w:delText>
        </w:r>
      </w:del>
      <w:ins w:id="248" w:author="Nieznany autor" w:date="2020-09-04T15:52:05Z">
        <w:r>
          <w:rPr>
            <w:rFonts w:eastAsia="Times New Roman" w:cs="Segoe UI" w:ascii="Segoe UI" w:hAnsi="Segoe UI"/>
            <w:sz w:val="18"/>
            <w:szCs w:val="18"/>
            <w:lang w:eastAsia="pl-PL"/>
          </w:rPr>
          <w:t> </w:t>
        </w:r>
      </w:ins>
    </w:p>
    <w:p>
      <w:pPr>
        <w:pStyle w:val="Caption1"/>
        <w:keepNext w:val="true"/>
        <w:rPr/>
      </w:pPr>
      <w:bookmarkStart w:id="3" w:name="_Ref50112189"/>
      <w:r>
        <w:rPr/>
        <w:t>Tab.</w:t>
      </w:r>
      <w:del w:id="249" w:author="Nieznany autor" w:date="2020-09-04T15:52:15Z">
        <w:r>
          <w:rPr/>
          <w:delText xml:space="preserve">  </w:delText>
        </w:r>
      </w:del>
      <w:ins w:id="250" w:author="Nieznany autor" w:date="2020-09-04T15:52:15Z">
        <w:r>
          <w:rPr>
            <w:i/>
            <w:iCs/>
            <w:color w:val="44546A" w:themeColor="text2"/>
            <w:sz w:val="18"/>
            <w:szCs w:val="18"/>
          </w:rPr>
          <w:t xml:space="preserve">  </w:t>
        </w:r>
      </w:ins>
      <w:r>
        <w:rPr/>
        <w:fldChar w:fldCharType="begin"/>
      </w:r>
      <w:r>
        <w:rPr/>
        <w:instrText> SEQ Tab._ \* ARABIC </w:instrText>
      </w:r>
      <w:r>
        <w:rPr/>
        <w:fldChar w:fldCharType="separate"/>
      </w:r>
      <w:r>
        <w:rPr/>
        <w:t>2</w:t>
      </w:r>
      <w:r>
        <w:rPr/>
        <w:fldChar w:fldCharType="end"/>
      </w:r>
      <w:bookmarkEnd w:id="3"/>
      <w:r>
        <w:rPr/>
        <w:t xml:space="preserve"> Najważniejsze startupu na świecie</w:t>
      </w:r>
    </w:p>
    <w:tbl>
      <w:tblPr>
        <w:tblStyle w:val="ListTable3"/>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859"/>
        <w:gridCol w:w="6806"/>
        <w:gridCol w:w="1407"/>
      </w:tblGrid>
      <w:tr>
        <w:trPr>
          <w:cnfStyle w:val="100000000000" w:firstRow="1" w:lastRow="0" w:firstColumn="0" w:lastColumn="0" w:oddVBand="0" w:evenVBand="0" w:oddHBand="0" w:evenHBand="0" w:firstRowFirstColumn="0" w:firstRowLastColumn="0" w:lastRowFirstColumn="0" w:lastRowLastColumn="0"/>
        </w:trPr>
        <w:tc>
          <w:tcPr>
            <w:tcW w:w="859"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Nazwa</w:t>
            </w:r>
            <w:del w:id="251" w:author="Nieznany autor" w:date="2020-09-04T15:52:05Z">
              <w:r>
                <w:rPr>
                  <w:rFonts w:eastAsia="Times New Roman" w:cs="Times New Roman" w:ascii="Times New Roman" w:hAnsi="Times New Roman"/>
                  <w:b/>
                  <w:bCs/>
                  <w:color w:val="FFFFFF"/>
                  <w:kern w:val="0"/>
                  <w:lang w:val="pl-PL" w:eastAsia="pl-PL" w:bidi="ar-SA"/>
                </w:rPr>
                <w:delText> </w:delText>
              </w:r>
            </w:del>
            <w:ins w:id="252" w:author="Nieznany autor" w:date="2020-09-04T15:52:05Z">
              <w:r>
                <w:rPr>
                  <w:rFonts w:eastAsia="Times New Roman" w:cs="Times New Roman" w:ascii="Times New Roman" w:hAnsi="Times New Roman"/>
                  <w:b/>
                  <w:bCs/>
                  <w:color w:val="FFFFFF"/>
                  <w:kern w:val="0"/>
                  <w:sz w:val="24"/>
                  <w:szCs w:val="24"/>
                  <w:lang w:val="pl-PL" w:eastAsia="pl-PL" w:bidi="ar-SA"/>
                </w:rPr>
                <w:t> </w:t>
              </w:r>
            </w:ins>
          </w:p>
        </w:tc>
        <w:tc>
          <w:tcPr>
            <w:tcW w:w="6806" w:type="dxa"/>
            <w:tcBorders>
              <w:left w:val="nil"/>
              <w:bottom w:val="nil"/>
              <w:right w:val="nil"/>
            </w:tcBorders>
            <w:shd w:color="auto" w:fill="000000" w:themeFill="text1" w:val="clear"/>
          </w:tcPr>
          <w:p>
            <w:pPr>
              <w:pStyle w:val="Normal"/>
              <w:widowControl/>
              <w:spacing w:lineRule="auto" w:line="240" w:before="0" w:after="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 xml:space="preserve">Oferowane usługi </w:t>
            </w:r>
          </w:p>
        </w:tc>
        <w:tc>
          <w:tcPr>
            <w:tcW w:w="1407" w:type="dxa"/>
            <w:tcBorders>
              <w:left w:val="nil"/>
              <w:bottom w:val="nil"/>
            </w:tcBorders>
            <w:shd w:color="auto" w:fill="000000" w:themeFill="text1" w:val="clear"/>
          </w:tcPr>
          <w:p>
            <w:pPr>
              <w:pStyle w:val="Normal"/>
              <w:widowControl/>
              <w:spacing w:lineRule="auto" w:line="240" w:before="0" w:after="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Link</w:t>
            </w:r>
            <w:del w:id="253" w:author="Nieznany autor" w:date="2020-09-04T15:52:05Z">
              <w:r>
                <w:rPr>
                  <w:rFonts w:eastAsia="Times New Roman" w:cs="Times New Roman" w:ascii="Times New Roman" w:hAnsi="Times New Roman"/>
                  <w:b/>
                  <w:bCs/>
                  <w:color w:val="FFFFFF"/>
                  <w:kern w:val="0"/>
                  <w:lang w:val="pl-PL" w:eastAsia="pl-PL" w:bidi="ar-SA"/>
                </w:rPr>
                <w:delText> </w:delText>
              </w:r>
            </w:del>
            <w:ins w:id="254" w:author="Nieznany autor" w:date="2020-09-04T15:52:05Z">
              <w:r>
                <w:rPr>
                  <w:rFonts w:eastAsia="Times New Roman" w:cs="Times New Roman" w:ascii="Times New Roman" w:hAnsi="Times New Roman"/>
                  <w:b/>
                  <w:bCs/>
                  <w:color w:val="FFFFFF"/>
                  <w:kern w:val="0"/>
                  <w:sz w:val="24"/>
                  <w:szCs w:val="24"/>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8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Tempus</w:t>
            </w:r>
            <w:del w:id="255" w:author="Nieznany autor" w:date="2020-09-04T15:52:05Z">
              <w:r>
                <w:rPr>
                  <w:rFonts w:eastAsia="Times New Roman" w:cs="Times New Roman" w:ascii="Times New Roman" w:hAnsi="Times New Roman"/>
                  <w:b/>
                  <w:bCs/>
                  <w:kern w:val="0"/>
                  <w:lang w:val="pl-PL" w:eastAsia="pl-PL" w:bidi="ar-SA"/>
                </w:rPr>
                <w:delText> </w:delText>
              </w:r>
            </w:del>
            <w:ins w:id="256"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Medycyna</w:t>
            </w:r>
            <w:del w:id="257" w:author="Nieznany autor" w:date="2020-09-04T15:52:05Z">
              <w:r>
                <w:rPr>
                  <w:rFonts w:eastAsia="Times New Roman" w:cs="Times New Roman" w:ascii="Times New Roman" w:hAnsi="Times New Roman"/>
                  <w:kern w:val="0"/>
                  <w:lang w:val="pl-PL" w:eastAsia="pl-PL" w:bidi="ar-SA"/>
                </w:rPr>
                <w:delText> </w:delText>
              </w:r>
            </w:del>
            <w:ins w:id="25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spersonalizowana,</w:t>
            </w:r>
            <w:del w:id="259" w:author="Nieznany autor" w:date="2020-09-04T15:52:05Z">
              <w:r>
                <w:rPr>
                  <w:rFonts w:eastAsia="Times New Roman" w:cs="Times New Roman" w:ascii="Times New Roman" w:hAnsi="Times New Roman"/>
                  <w:kern w:val="0"/>
                  <w:lang w:val="pl-PL" w:eastAsia="pl-PL" w:bidi="ar-SA"/>
                </w:rPr>
                <w:delText> </w:delText>
              </w:r>
            </w:del>
            <w:ins w:id="26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przechowywanie</w:t>
            </w:r>
            <w:del w:id="261" w:author="Nieznany autor" w:date="2020-09-04T15:52:05Z">
              <w:r>
                <w:rPr>
                  <w:rFonts w:eastAsia="Times New Roman" w:cs="Times New Roman" w:ascii="Times New Roman" w:hAnsi="Times New Roman"/>
                  <w:kern w:val="0"/>
                  <w:lang w:val="pl-PL" w:eastAsia="pl-PL" w:bidi="ar-SA"/>
                </w:rPr>
                <w:delText> </w:delText>
              </w:r>
            </w:del>
            <w:ins w:id="26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danych,</w:t>
            </w:r>
            <w:del w:id="263" w:author="Nieznany autor" w:date="2020-09-04T15:52:05Z">
              <w:r>
                <w:rPr>
                  <w:rFonts w:eastAsia="Times New Roman" w:cs="Times New Roman" w:ascii="Times New Roman" w:hAnsi="Times New Roman"/>
                  <w:kern w:val="0"/>
                  <w:lang w:val="pl-PL" w:eastAsia="pl-PL" w:bidi="ar-SA"/>
                </w:rPr>
                <w:delText> </w:delText>
              </w:r>
            </w:del>
            <w:ins w:id="26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personalizacja</w:t>
            </w:r>
            <w:del w:id="265" w:author="Nieznany autor" w:date="2020-09-04T15:52:05Z">
              <w:r>
                <w:rPr>
                  <w:rFonts w:eastAsia="Times New Roman" w:cs="Times New Roman" w:ascii="Times New Roman" w:hAnsi="Times New Roman"/>
                  <w:kern w:val="0"/>
                  <w:lang w:val="pl-PL" w:eastAsia="pl-PL" w:bidi="ar-SA"/>
                </w:rPr>
                <w:delText> </w:delText>
              </w:r>
            </w:del>
            <w:ins w:id="26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leczenia</w:t>
            </w:r>
            <w:del w:id="267" w:author="Nieznany autor" w:date="2020-09-04T15:52:05Z">
              <w:r>
                <w:rPr>
                  <w:rFonts w:eastAsia="Times New Roman" w:cs="Times New Roman" w:ascii="Times New Roman" w:hAnsi="Times New Roman"/>
                  <w:kern w:val="0"/>
                  <w:lang w:val="pl-PL" w:eastAsia="pl-PL" w:bidi="ar-SA"/>
                </w:rPr>
                <w:delText> </w:delText>
              </w:r>
            </w:del>
            <w:ins w:id="26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w:t>
            </w:r>
            <w:del w:id="269" w:author="Nieznany autor" w:date="2020-09-04T15:52:05Z">
              <w:r>
                <w:rPr>
                  <w:rFonts w:eastAsia="Times New Roman" w:cs="Times New Roman" w:ascii="Times New Roman" w:hAnsi="Times New Roman"/>
                  <w:kern w:val="0"/>
                  <w:lang w:val="pl-PL" w:eastAsia="pl-PL" w:bidi="ar-SA"/>
                </w:rPr>
                <w:delText> </w:delText>
              </w:r>
            </w:del>
            <w:ins w:id="27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diagnostyki</w:t>
            </w:r>
            <w:del w:id="271" w:author="Nieznany autor" w:date="2020-09-04T15:52:05Z">
              <w:r>
                <w:rPr>
                  <w:rFonts w:eastAsia="Times New Roman" w:cs="Times New Roman" w:ascii="Times New Roman" w:hAnsi="Times New Roman"/>
                  <w:kern w:val="0"/>
                  <w:lang w:val="pl-PL" w:eastAsia="pl-PL" w:bidi="ar-SA"/>
                </w:rPr>
                <w:delText> </w:delText>
              </w:r>
            </w:del>
            <w:ins w:id="272"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del w:id="273" w:author="Nieznany autor" w:date="2020-09-04T15:52:05Z">
              <w:r>
                <w:rPr>
                  <w:rFonts w:eastAsia="Times New Roman" w:cs="Times New Roman" w:ascii="Times New Roman" w:hAnsi="Times New Roman"/>
                  <w:kern w:val="0"/>
                  <w:lang w:val="pl-PL" w:eastAsia="pl-PL" w:bidi="ar-SA"/>
                </w:rPr>
                <w:delText> </w:delText>
              </w:r>
            </w:del>
            <w:ins w:id="274" w:author="Nieznany autor" w:date="2020-09-04T15:52:05Z">
              <w:r>
                <w:rPr>
                  <w:rFonts w:eastAsia="Times New Roman" w:cs="Times New Roman" w:ascii="Times New Roman" w:hAnsi="Times New Roman"/>
                  <w:kern w:val="0"/>
                  <w:sz w:val="24"/>
                  <w:szCs w:val="24"/>
                  <w:lang w:val="pl-PL" w:eastAsia="pl-PL" w:bidi="ar-SA"/>
                </w:rPr>
                <w:t> </w:t>
              </w:r>
            </w:ins>
          </w:p>
        </w:tc>
      </w:tr>
      <w:tr>
        <w:trPr/>
        <w:tc>
          <w:tcPr>
            <w:tcW w:w="85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Flatiron Health</w:t>
            </w:r>
            <w:del w:id="275" w:author="Nieznany autor" w:date="2020-09-04T15:52:05Z">
              <w:r>
                <w:rPr>
                  <w:rFonts w:eastAsia="Times New Roman" w:cs="Times New Roman" w:ascii="Times New Roman" w:hAnsi="Times New Roman"/>
                  <w:b/>
                  <w:bCs/>
                  <w:kern w:val="0"/>
                  <w:lang w:val="pl-PL" w:eastAsia="pl-PL" w:bidi="ar-SA"/>
                </w:rPr>
                <w:delText> </w:delText>
              </w:r>
            </w:del>
            <w:ins w:id="276"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top w:val="nil"/>
              <w:left w:val="nil"/>
              <w:bottom w:val="nil"/>
              <w:right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Przyspieszenie</w:t>
            </w:r>
            <w:del w:id="277" w:author="Nieznany autor" w:date="2020-09-04T15:52:05Z">
              <w:r>
                <w:rPr>
                  <w:rFonts w:eastAsia="Times New Roman" w:cs="Times New Roman" w:ascii="Times New Roman" w:hAnsi="Times New Roman"/>
                  <w:kern w:val="0"/>
                  <w:lang w:val="pl-PL" w:eastAsia="pl-PL" w:bidi="ar-SA"/>
                </w:rPr>
                <w:delText> </w:delText>
              </w:r>
            </w:del>
            <w:ins w:id="27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badań</w:t>
            </w:r>
            <w:del w:id="279" w:author="Nieznany autor" w:date="2020-09-04T15:52:05Z">
              <w:r>
                <w:rPr>
                  <w:rFonts w:eastAsia="Times New Roman" w:cs="Times New Roman" w:ascii="Times New Roman" w:hAnsi="Times New Roman"/>
                  <w:kern w:val="0"/>
                  <w:lang w:val="pl-PL" w:eastAsia="pl-PL" w:bidi="ar-SA"/>
                </w:rPr>
                <w:delText> </w:delText>
              </w:r>
            </w:del>
            <w:ins w:id="28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nad</w:t>
            </w:r>
            <w:del w:id="281" w:author="Nieznany autor" w:date="2020-09-04T15:52:05Z">
              <w:r>
                <w:rPr>
                  <w:rFonts w:eastAsia="Times New Roman" w:cs="Times New Roman" w:ascii="Times New Roman" w:hAnsi="Times New Roman"/>
                  <w:kern w:val="0"/>
                  <w:lang w:val="pl-PL" w:eastAsia="pl-PL" w:bidi="ar-SA"/>
                </w:rPr>
                <w:delText> </w:delText>
              </w:r>
            </w:del>
            <w:ins w:id="28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rakiem</w:t>
            </w:r>
            <w:del w:id="283" w:author="Nieznany autor" w:date="2020-09-04T15:52:05Z">
              <w:r>
                <w:rPr>
                  <w:rFonts w:eastAsia="Times New Roman" w:cs="Times New Roman" w:ascii="Times New Roman" w:hAnsi="Times New Roman"/>
                  <w:kern w:val="0"/>
                  <w:lang w:val="pl-PL" w:eastAsia="pl-PL" w:bidi="ar-SA"/>
                </w:rPr>
                <w:delText> </w:delText>
              </w:r>
            </w:del>
            <w:ins w:id="28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w:t>
            </w:r>
            <w:del w:id="285" w:author="Nieznany autor" w:date="2020-09-04T15:52:05Z">
              <w:r>
                <w:rPr>
                  <w:rFonts w:eastAsia="Times New Roman" w:cs="Times New Roman" w:ascii="Times New Roman" w:hAnsi="Times New Roman"/>
                  <w:kern w:val="0"/>
                  <w:lang w:val="pl-PL" w:eastAsia="pl-PL" w:bidi="ar-SA"/>
                </w:rPr>
                <w:delText> </w:delText>
              </w:r>
            </w:del>
            <w:ins w:id="28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poprawie</w:t>
            </w:r>
            <w:del w:id="287" w:author="Nieznany autor" w:date="2020-09-04T15:52:05Z">
              <w:r>
                <w:rPr>
                  <w:rFonts w:eastAsia="Times New Roman" w:cs="Times New Roman" w:ascii="Times New Roman" w:hAnsi="Times New Roman"/>
                  <w:kern w:val="0"/>
                  <w:lang w:val="pl-PL" w:eastAsia="pl-PL" w:bidi="ar-SA"/>
                </w:rPr>
                <w:delText> </w:delText>
              </w:r>
            </w:del>
            <w:ins w:id="28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opieki</w:t>
            </w:r>
            <w:del w:id="289" w:author="Nieznany autor" w:date="2020-09-04T15:52:05Z">
              <w:r>
                <w:rPr>
                  <w:rFonts w:eastAsia="Times New Roman" w:cs="Times New Roman" w:ascii="Times New Roman" w:hAnsi="Times New Roman"/>
                  <w:kern w:val="0"/>
                  <w:lang w:val="pl-PL" w:eastAsia="pl-PL" w:bidi="ar-SA"/>
                </w:rPr>
                <w:delText> </w:delText>
              </w:r>
            </w:del>
            <w:ins w:id="29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nad</w:t>
            </w:r>
            <w:del w:id="291" w:author="Nieznany autor" w:date="2020-09-04T15:52:05Z">
              <w:r>
                <w:rPr>
                  <w:rFonts w:eastAsia="Times New Roman" w:cs="Times New Roman" w:ascii="Times New Roman" w:hAnsi="Times New Roman"/>
                  <w:kern w:val="0"/>
                  <w:lang w:val="pl-PL" w:eastAsia="pl-PL" w:bidi="ar-SA"/>
                </w:rPr>
                <w:delText> </w:delText>
              </w:r>
            </w:del>
            <w:ins w:id="29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pacjentami.</w:t>
            </w:r>
            <w:del w:id="293" w:author="Nieznany autor" w:date="2020-09-04T15:52:05Z">
              <w:r>
                <w:rPr>
                  <w:rFonts w:eastAsia="Times New Roman" w:cs="Times New Roman" w:ascii="Times New Roman" w:hAnsi="Times New Roman"/>
                  <w:kern w:val="0"/>
                  <w:lang w:val="pl-PL" w:eastAsia="pl-PL" w:bidi="ar-SA"/>
                </w:rPr>
                <w:delText> </w:delText>
              </w:r>
            </w:del>
            <w:ins w:id="294"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top w:val="nil"/>
              <w:left w:val="nil"/>
              <w:bottom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del w:id="295" w:author="Nieznany autor" w:date="2020-09-04T15:52:05Z">
              <w:r>
                <w:rPr>
                  <w:rFonts w:eastAsia="Times New Roman" w:cs="Times New Roman" w:ascii="Times New Roman" w:hAnsi="Times New Roman"/>
                  <w:kern w:val="0"/>
                  <w:lang w:val="pl-PL" w:eastAsia="pl-PL" w:bidi="ar-SA"/>
                </w:rPr>
                <w:delText> </w:delText>
              </w:r>
            </w:del>
            <w:ins w:id="296" w:author="Nieznany autor" w:date="2020-09-04T15:52:05Z">
              <w:r>
                <w:rPr>
                  <w:rFonts w:eastAsia="Times New Roman" w:cs="Times New Roman" w:ascii="Times New Roman" w:hAnsi="Times New Roman"/>
                  <w:kern w:val="0"/>
                  <w:sz w:val="24"/>
                  <w:szCs w:val="24"/>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8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VillageMD</w:t>
            </w:r>
            <w:del w:id="297" w:author="Nieznany autor" w:date="2020-09-04T15:52:05Z">
              <w:r>
                <w:rPr>
                  <w:rFonts w:eastAsia="Times New Roman" w:cs="Times New Roman" w:ascii="Times New Roman" w:hAnsi="Times New Roman"/>
                  <w:b/>
                  <w:bCs/>
                  <w:kern w:val="0"/>
                  <w:lang w:val="pl-PL" w:eastAsia="pl-PL" w:bidi="ar-SA"/>
                </w:rPr>
                <w:delText> </w:delText>
              </w:r>
            </w:del>
            <w:ins w:id="298"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Optymalizja</w:t>
            </w:r>
            <w:del w:id="299" w:author="Nieznany autor" w:date="2020-09-04T15:52:05Z">
              <w:r>
                <w:rPr>
                  <w:rFonts w:eastAsia="Times New Roman" w:cs="Times New Roman" w:ascii="Times New Roman" w:hAnsi="Times New Roman"/>
                  <w:kern w:val="0"/>
                  <w:lang w:val="pl-PL" w:eastAsia="pl-PL" w:bidi="ar-SA"/>
                </w:rPr>
                <w:delText> </w:delText>
              </w:r>
            </w:del>
            <w:ins w:id="30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pracy</w:t>
            </w:r>
            <w:del w:id="301" w:author="Nieznany autor" w:date="2020-09-04T15:52:05Z">
              <w:r>
                <w:rPr>
                  <w:rFonts w:eastAsia="Times New Roman" w:cs="Times New Roman" w:ascii="Times New Roman" w:hAnsi="Times New Roman"/>
                  <w:kern w:val="0"/>
                  <w:lang w:val="pl-PL" w:eastAsia="pl-PL" w:bidi="ar-SA"/>
                </w:rPr>
                <w:delText> </w:delText>
              </w:r>
            </w:del>
            <w:ins w:id="30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lekarza,</w:t>
            </w:r>
            <w:del w:id="303" w:author="Nieznany autor" w:date="2020-09-04T15:52:05Z">
              <w:r>
                <w:rPr>
                  <w:rFonts w:eastAsia="Times New Roman" w:cs="Times New Roman" w:ascii="Times New Roman" w:hAnsi="Times New Roman"/>
                  <w:kern w:val="0"/>
                  <w:lang w:val="pl-PL" w:eastAsia="pl-PL" w:bidi="ar-SA"/>
                </w:rPr>
                <w:delText> </w:delText>
              </w:r>
            </w:del>
            <w:ins w:id="30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mająca</w:t>
            </w:r>
            <w:del w:id="305" w:author="Nieznany autor" w:date="2020-09-04T15:52:05Z">
              <w:r>
                <w:rPr>
                  <w:rFonts w:eastAsia="Times New Roman" w:cs="Times New Roman" w:ascii="Times New Roman" w:hAnsi="Times New Roman"/>
                  <w:kern w:val="0"/>
                  <w:lang w:val="pl-PL" w:eastAsia="pl-PL" w:bidi="ar-SA"/>
                </w:rPr>
                <w:delText> </w:delText>
              </w:r>
            </w:del>
            <w:ins w:id="30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w:t>
            </w:r>
            <w:del w:id="307" w:author="Nieznany autor" w:date="2020-09-04T15:52:05Z">
              <w:r>
                <w:rPr>
                  <w:rFonts w:eastAsia="Times New Roman" w:cs="Times New Roman" w:ascii="Times New Roman" w:hAnsi="Times New Roman"/>
                  <w:kern w:val="0"/>
                  <w:lang w:val="pl-PL" w:eastAsia="pl-PL" w:bidi="ar-SA"/>
                </w:rPr>
                <w:delText> </w:delText>
              </w:r>
            </w:del>
            <w:ins w:id="30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celu</w:t>
            </w:r>
            <w:del w:id="309" w:author="Nieznany autor" w:date="2020-09-04T15:52:05Z">
              <w:r>
                <w:rPr>
                  <w:rFonts w:eastAsia="Times New Roman" w:cs="Times New Roman" w:ascii="Times New Roman" w:hAnsi="Times New Roman"/>
                  <w:kern w:val="0"/>
                  <w:lang w:val="pl-PL" w:eastAsia="pl-PL" w:bidi="ar-SA"/>
                </w:rPr>
                <w:delText> </w:delText>
              </w:r>
            </w:del>
            <w:ins w:id="31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spersonalizwaną</w:t>
            </w:r>
            <w:del w:id="311" w:author="Nieznany autor" w:date="2020-09-04T15:52:05Z">
              <w:r>
                <w:rPr>
                  <w:rFonts w:eastAsia="Times New Roman" w:cs="Times New Roman" w:ascii="Times New Roman" w:hAnsi="Times New Roman"/>
                  <w:kern w:val="0"/>
                  <w:lang w:val="pl-PL" w:eastAsia="pl-PL" w:bidi="ar-SA"/>
                </w:rPr>
                <w:delText> </w:delText>
              </w:r>
            </w:del>
            <w:ins w:id="31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opiekę</w:t>
            </w:r>
            <w:del w:id="313" w:author="Nieznany autor" w:date="2020-09-04T15:52:05Z">
              <w:r>
                <w:rPr>
                  <w:rFonts w:eastAsia="Times New Roman" w:cs="Times New Roman" w:ascii="Times New Roman" w:hAnsi="Times New Roman"/>
                  <w:kern w:val="0"/>
                  <w:lang w:val="pl-PL" w:eastAsia="pl-PL" w:bidi="ar-SA"/>
                </w:rPr>
                <w:delText> </w:delText>
              </w:r>
            </w:del>
            <w:ins w:id="31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nad</w:t>
            </w:r>
            <w:del w:id="315" w:author="Nieznany autor" w:date="2020-09-04T15:52:05Z">
              <w:r>
                <w:rPr>
                  <w:rFonts w:eastAsia="Times New Roman" w:cs="Times New Roman" w:ascii="Times New Roman" w:hAnsi="Times New Roman"/>
                  <w:kern w:val="0"/>
                  <w:lang w:val="pl-PL" w:eastAsia="pl-PL" w:bidi="ar-SA"/>
                </w:rPr>
                <w:delText> </w:delText>
              </w:r>
            </w:del>
            <w:ins w:id="31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pacjentem</w:t>
            </w:r>
            <w:del w:id="317" w:author="Nieznany autor" w:date="2020-09-04T15:52:05Z">
              <w:r>
                <w:rPr>
                  <w:rFonts w:eastAsia="Times New Roman" w:cs="Times New Roman" w:ascii="Times New Roman" w:hAnsi="Times New Roman"/>
                  <w:kern w:val="0"/>
                  <w:lang w:val="pl-PL" w:eastAsia="pl-PL" w:bidi="ar-SA"/>
                </w:rPr>
                <w:delText> </w:delText>
              </w:r>
            </w:del>
            <w:ins w:id="318"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color w:val="0000FF"/>
                <w:kern w:val="0"/>
                <w:u w:val="single"/>
                <w:lang w:val="en-US" w:eastAsia="pl-PL" w:bidi="ar-SA"/>
              </w:rPr>
              <w:t>https://www.villagemd.com/</w:t>
            </w:r>
            <w:del w:id="319" w:author="Nieznany autor" w:date="2020-09-04T15:52:05Z">
              <w:r>
                <w:rPr>
                  <w:rFonts w:eastAsia="Times New Roman" w:cs="Times New Roman" w:ascii="Times New Roman" w:hAnsi="Times New Roman"/>
                  <w:color w:val="0000FF"/>
                  <w:kern w:val="0"/>
                  <w:u w:val="single"/>
                  <w:lang w:val="pl-PL" w:eastAsia="pl-PL" w:bidi="ar-SA"/>
                </w:rPr>
                <w:delText> </w:delText>
              </w:r>
            </w:del>
            <w:ins w:id="320" w:author="Nieznany autor" w:date="2020-09-04T15:52:05Z">
              <w:r>
                <w:rPr>
                  <w:rFonts w:eastAsia="Times New Roman" w:cs="Times New Roman" w:ascii="Times New Roman" w:hAnsi="Times New Roman"/>
                  <w:color w:val="0000FF"/>
                  <w:kern w:val="0"/>
                  <w:sz w:val="24"/>
                  <w:szCs w:val="24"/>
                  <w:lang w:val="pl-PL" w:eastAsia="pl-PL" w:bidi="ar-SA"/>
                </w:rPr>
                <w:t> </w:t>
              </w:r>
            </w:ins>
          </w:p>
        </w:tc>
      </w:tr>
      <w:tr>
        <w:trPr/>
        <w:tc>
          <w:tcPr>
            <w:tcW w:w="85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Collective Health</w:t>
            </w:r>
            <w:del w:id="321" w:author="Nieznany autor" w:date="2020-09-04T15:52:05Z">
              <w:r>
                <w:rPr>
                  <w:rFonts w:eastAsia="Times New Roman" w:cs="Times New Roman" w:ascii="Times New Roman" w:hAnsi="Times New Roman"/>
                  <w:b/>
                  <w:bCs/>
                  <w:kern w:val="0"/>
                  <w:lang w:val="pl-PL" w:eastAsia="pl-PL" w:bidi="ar-SA"/>
                </w:rPr>
                <w:delText> </w:delText>
              </w:r>
            </w:del>
            <w:ins w:id="322"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top w:val="nil"/>
              <w:left w:val="nil"/>
              <w:bottom w:val="nil"/>
              <w:right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zintegrowane</w:t>
            </w:r>
            <w:del w:id="323" w:author="Nieznany autor" w:date="2020-09-04T15:52:05Z">
              <w:r>
                <w:rPr>
                  <w:rFonts w:eastAsia="Times New Roman" w:cs="Times New Roman" w:ascii="Times New Roman" w:hAnsi="Times New Roman"/>
                  <w:kern w:val="0"/>
                  <w:lang w:val="pl-PL" w:eastAsia="pl-PL" w:bidi="ar-SA"/>
                </w:rPr>
                <w:delText> </w:delText>
              </w:r>
            </w:del>
            <w:ins w:id="32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rozwiązanie,</w:t>
            </w:r>
            <w:del w:id="325" w:author="Nieznany autor" w:date="2020-09-04T15:52:05Z">
              <w:r>
                <w:rPr>
                  <w:rFonts w:eastAsia="Times New Roman" w:cs="Times New Roman" w:ascii="Times New Roman" w:hAnsi="Times New Roman"/>
                  <w:kern w:val="0"/>
                  <w:lang w:val="pl-PL" w:eastAsia="pl-PL" w:bidi="ar-SA"/>
                </w:rPr>
                <w:delText> </w:delText>
              </w:r>
            </w:del>
            <w:ins w:id="32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które</w:t>
            </w:r>
            <w:del w:id="327" w:author="Nieznany autor" w:date="2020-09-04T15:52:05Z">
              <w:r>
                <w:rPr>
                  <w:rFonts w:eastAsia="Times New Roman" w:cs="Times New Roman" w:ascii="Times New Roman" w:hAnsi="Times New Roman"/>
                  <w:kern w:val="0"/>
                  <w:lang w:val="pl-PL" w:eastAsia="pl-PL" w:bidi="ar-SA"/>
                </w:rPr>
                <w:delText> </w:delText>
              </w:r>
            </w:del>
            <w:ins w:id="32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umożliwia</w:t>
            </w:r>
            <w:del w:id="329" w:author="Nieznany autor" w:date="2020-09-04T15:52:05Z">
              <w:r>
                <w:rPr>
                  <w:rFonts w:eastAsia="Times New Roman" w:cs="Times New Roman" w:ascii="Times New Roman" w:hAnsi="Times New Roman"/>
                  <w:kern w:val="0"/>
                  <w:lang w:val="pl-PL" w:eastAsia="pl-PL" w:bidi="ar-SA"/>
                </w:rPr>
                <w:delText> </w:delText>
              </w:r>
            </w:del>
            <w:ins w:id="33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samofinansującym</w:t>
            </w:r>
            <w:del w:id="331" w:author="Nieznany autor" w:date="2020-09-04T15:52:05Z">
              <w:r>
                <w:rPr>
                  <w:rFonts w:eastAsia="Times New Roman" w:cs="Times New Roman" w:ascii="Times New Roman" w:hAnsi="Times New Roman"/>
                  <w:kern w:val="0"/>
                  <w:lang w:val="pl-PL" w:eastAsia="pl-PL" w:bidi="ar-SA"/>
                </w:rPr>
                <w:delText> </w:delText>
              </w:r>
            </w:del>
            <w:ins w:id="33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się</w:t>
            </w:r>
            <w:del w:id="333" w:author="Nieznany autor" w:date="2020-09-04T15:52:05Z">
              <w:r>
                <w:rPr>
                  <w:rFonts w:eastAsia="Times New Roman" w:cs="Times New Roman" w:ascii="Times New Roman" w:hAnsi="Times New Roman"/>
                  <w:kern w:val="0"/>
                  <w:lang w:val="pl-PL" w:eastAsia="pl-PL" w:bidi="ar-SA"/>
                </w:rPr>
                <w:delText> </w:delText>
              </w:r>
            </w:del>
            <w:ins w:id="33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pracodawcom</w:t>
            </w:r>
            <w:del w:id="335" w:author="Nieznany autor" w:date="2020-09-04T15:52:05Z">
              <w:r>
                <w:rPr>
                  <w:rFonts w:eastAsia="Times New Roman" w:cs="Times New Roman" w:ascii="Times New Roman" w:hAnsi="Times New Roman"/>
                  <w:kern w:val="0"/>
                  <w:lang w:val="pl-PL" w:eastAsia="pl-PL" w:bidi="ar-SA"/>
                </w:rPr>
                <w:delText> </w:delText>
              </w:r>
            </w:del>
            <w:ins w:id="33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administrowanie</w:t>
            </w:r>
            <w:del w:id="337" w:author="Nieznany autor" w:date="2020-09-04T15:52:05Z">
              <w:r>
                <w:rPr>
                  <w:rFonts w:eastAsia="Times New Roman" w:cs="Times New Roman" w:ascii="Times New Roman" w:hAnsi="Times New Roman"/>
                  <w:kern w:val="0"/>
                  <w:lang w:val="pl-PL" w:eastAsia="pl-PL" w:bidi="ar-SA"/>
                </w:rPr>
                <w:delText> </w:delText>
              </w:r>
            </w:del>
            <w:ins w:id="33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planami,</w:t>
            </w:r>
            <w:del w:id="339" w:author="Nieznany autor" w:date="2020-09-04T15:52:05Z">
              <w:r>
                <w:rPr>
                  <w:rFonts w:eastAsia="Times New Roman" w:cs="Times New Roman" w:ascii="Times New Roman" w:hAnsi="Times New Roman"/>
                  <w:kern w:val="0"/>
                  <w:lang w:val="pl-PL" w:eastAsia="pl-PL" w:bidi="ar-SA"/>
                </w:rPr>
                <w:delText> </w:delText>
              </w:r>
            </w:del>
            <w:ins w:id="34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kontrolowanie</w:t>
            </w:r>
            <w:del w:id="341" w:author="Nieznany autor" w:date="2020-09-04T15:52:05Z">
              <w:r>
                <w:rPr>
                  <w:rFonts w:eastAsia="Times New Roman" w:cs="Times New Roman" w:ascii="Times New Roman" w:hAnsi="Times New Roman"/>
                  <w:kern w:val="0"/>
                  <w:lang w:val="pl-PL" w:eastAsia="pl-PL" w:bidi="ar-SA"/>
                </w:rPr>
                <w:delText> </w:delText>
              </w:r>
            </w:del>
            <w:ins w:id="34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kosztów</w:t>
            </w:r>
            <w:del w:id="343" w:author="Nieznany autor" w:date="2020-09-04T15:52:05Z">
              <w:r>
                <w:rPr>
                  <w:rFonts w:eastAsia="Times New Roman" w:cs="Times New Roman" w:ascii="Times New Roman" w:hAnsi="Times New Roman"/>
                  <w:kern w:val="0"/>
                  <w:lang w:val="pl-PL" w:eastAsia="pl-PL" w:bidi="ar-SA"/>
                </w:rPr>
                <w:delText> </w:delText>
              </w:r>
            </w:del>
            <w:ins w:id="34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w:t>
            </w:r>
            <w:del w:id="345" w:author="Nieznany autor" w:date="2020-09-04T15:52:05Z">
              <w:r>
                <w:rPr>
                  <w:rFonts w:eastAsia="Times New Roman" w:cs="Times New Roman" w:ascii="Times New Roman" w:hAnsi="Times New Roman"/>
                  <w:kern w:val="0"/>
                  <w:lang w:val="pl-PL" w:eastAsia="pl-PL" w:bidi="ar-SA"/>
                </w:rPr>
                <w:delText> </w:delText>
              </w:r>
            </w:del>
            <w:ins w:id="34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dbanie</w:t>
            </w:r>
            <w:del w:id="347" w:author="Nieznany autor" w:date="2020-09-04T15:52:05Z">
              <w:r>
                <w:rPr>
                  <w:rFonts w:eastAsia="Times New Roman" w:cs="Times New Roman" w:ascii="Times New Roman" w:hAnsi="Times New Roman"/>
                  <w:kern w:val="0"/>
                  <w:lang w:val="pl-PL" w:eastAsia="pl-PL" w:bidi="ar-SA"/>
                </w:rPr>
                <w:delText> </w:delText>
              </w:r>
            </w:del>
            <w:ins w:id="34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w:t>
            </w:r>
            <w:del w:id="349" w:author="Nieznany autor" w:date="2020-09-04T15:52:05Z">
              <w:r>
                <w:rPr>
                  <w:rFonts w:eastAsia="Times New Roman" w:cs="Times New Roman" w:ascii="Times New Roman" w:hAnsi="Times New Roman"/>
                  <w:kern w:val="0"/>
                  <w:lang w:val="pl-PL" w:eastAsia="pl-PL" w:bidi="ar-SA"/>
                </w:rPr>
                <w:delText> </w:delText>
              </w:r>
            </w:del>
            <w:ins w:id="35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swoich</w:t>
            </w:r>
            <w:del w:id="351" w:author="Nieznany autor" w:date="2020-09-04T15:52:05Z">
              <w:r>
                <w:rPr>
                  <w:rFonts w:eastAsia="Times New Roman" w:cs="Times New Roman" w:ascii="Times New Roman" w:hAnsi="Times New Roman"/>
                  <w:kern w:val="0"/>
                  <w:lang w:val="pl-PL" w:eastAsia="pl-PL" w:bidi="ar-SA"/>
                </w:rPr>
                <w:delText> </w:delText>
              </w:r>
            </w:del>
            <w:ins w:id="35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ludzi</w:t>
            </w:r>
            <w:del w:id="353" w:author="Nieznany autor" w:date="2020-09-04T15:52:05Z">
              <w:r>
                <w:rPr>
                  <w:rFonts w:eastAsia="Times New Roman" w:cs="Times New Roman" w:ascii="Times New Roman" w:hAnsi="Times New Roman"/>
                  <w:kern w:val="0"/>
                  <w:lang w:val="pl-PL" w:eastAsia="pl-PL" w:bidi="ar-SA"/>
                </w:rPr>
                <w:delText> </w:delText>
              </w:r>
            </w:del>
            <w:ins w:id="35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t>
            </w:r>
            <w:del w:id="355" w:author="Nieznany autor" w:date="2020-09-04T15:52:05Z">
              <w:r>
                <w:rPr>
                  <w:rFonts w:eastAsia="Times New Roman" w:cs="Times New Roman" w:ascii="Times New Roman" w:hAnsi="Times New Roman"/>
                  <w:kern w:val="0"/>
                  <w:lang w:val="pl-PL" w:eastAsia="pl-PL" w:bidi="ar-SA"/>
                </w:rPr>
                <w:delText> </w:delText>
              </w:r>
            </w:del>
            <w:ins w:id="35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wszystko</w:t>
            </w:r>
            <w:del w:id="357" w:author="Nieznany autor" w:date="2020-09-04T15:52:05Z">
              <w:r>
                <w:rPr>
                  <w:rFonts w:eastAsia="Times New Roman" w:cs="Times New Roman" w:ascii="Times New Roman" w:hAnsi="Times New Roman"/>
                  <w:kern w:val="0"/>
                  <w:lang w:val="pl-PL" w:eastAsia="pl-PL" w:bidi="ar-SA"/>
                </w:rPr>
                <w:delText> </w:delText>
              </w:r>
            </w:del>
            <w:ins w:id="35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w:t>
            </w:r>
            <w:del w:id="359" w:author="Nieznany autor" w:date="2020-09-04T15:52:05Z">
              <w:r>
                <w:rPr>
                  <w:rFonts w:eastAsia="Times New Roman" w:cs="Times New Roman" w:ascii="Times New Roman" w:hAnsi="Times New Roman"/>
                  <w:kern w:val="0"/>
                  <w:lang w:val="pl-PL" w:eastAsia="pl-PL" w:bidi="ar-SA"/>
                </w:rPr>
                <w:delText> </w:delText>
              </w:r>
            </w:del>
            <w:ins w:id="36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jednym</w:t>
            </w:r>
            <w:del w:id="361" w:author="Nieznany autor" w:date="2020-09-04T15:52:05Z">
              <w:r>
                <w:rPr>
                  <w:rFonts w:eastAsia="Times New Roman" w:cs="Times New Roman" w:ascii="Times New Roman" w:hAnsi="Times New Roman"/>
                  <w:kern w:val="0"/>
                  <w:lang w:val="pl-PL" w:eastAsia="pl-PL" w:bidi="ar-SA"/>
                </w:rPr>
                <w:delText> </w:delText>
              </w:r>
            </w:del>
            <w:ins w:id="36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miejscu</w:t>
            </w:r>
            <w:del w:id="363" w:author="Nieznany autor" w:date="2020-09-04T15:52:05Z">
              <w:r>
                <w:rPr>
                  <w:rFonts w:eastAsia="Times New Roman" w:cs="Times New Roman" w:ascii="Times New Roman" w:hAnsi="Times New Roman"/>
                  <w:kern w:val="0"/>
                  <w:lang w:val="pl-PL" w:eastAsia="pl-PL" w:bidi="ar-SA"/>
                </w:rPr>
                <w:delText> </w:delText>
              </w:r>
            </w:del>
            <w:ins w:id="364"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top w:val="nil"/>
              <w:left w:val="nil"/>
              <w:bottom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hyperlink r:id="rId2" w:tgtFrame="_blank">
              <w:r>
                <w:rPr>
                  <w:rFonts w:eastAsia="Times New Roman" w:cs="Times New Roman" w:ascii="Times New Roman" w:hAnsi="Times New Roman"/>
                  <w:color w:val="0000FF"/>
                  <w:kern w:val="0"/>
                  <w:u w:val="single"/>
                  <w:lang w:val="en-US" w:eastAsia="pl-PL" w:bidi="ar-SA"/>
                </w:rPr>
                <w:t>https://collectivehealth.com/</w:t>
              </w:r>
            </w:hyperlink>
            <w:del w:id="365" w:author="Nieznany autor" w:date="2020-09-04T15:52:05Z">
              <w:r>
                <w:rPr>
                  <w:rFonts w:eastAsia="Times New Roman" w:cs="Times New Roman" w:ascii="Times New Roman" w:hAnsi="Times New Roman"/>
                  <w:color w:val="0000FF"/>
                  <w:kern w:val="0"/>
                  <w:u w:val="single"/>
                  <w:lang w:val="pl-PL" w:eastAsia="pl-PL" w:bidi="ar-SA"/>
                </w:rPr>
                <w:delText> </w:delText>
              </w:r>
            </w:del>
            <w:ins w:id="366" w:author="Nieznany autor" w:date="2020-09-04T15:52:05Z">
              <w:r>
                <w:rPr>
                  <w:rFonts w:eastAsia="Times New Roman" w:cs="Times New Roman" w:ascii="Times New Roman" w:hAnsi="Times New Roman"/>
                  <w:kern w:val="0"/>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8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Rally Health</w:t>
            </w:r>
            <w:del w:id="367" w:author="Nieznany autor" w:date="2020-09-04T15:52:05Z">
              <w:r>
                <w:rPr>
                  <w:rFonts w:eastAsia="Times New Roman" w:cs="Times New Roman" w:ascii="Times New Roman" w:hAnsi="Times New Roman"/>
                  <w:b/>
                  <w:bCs/>
                  <w:kern w:val="0"/>
                  <w:lang w:val="pl-PL" w:eastAsia="pl-PL" w:bidi="ar-SA"/>
                </w:rPr>
                <w:delText> </w:delText>
              </w:r>
            </w:del>
            <w:ins w:id="368"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en-US" w:eastAsia="pl-PL" w:bidi="ar-SA"/>
              </w:rPr>
              <w:t>Personalizacja</w:t>
            </w:r>
            <w:del w:id="369" w:author="Nieznany autor" w:date="2020-09-04T15:52:05Z">
              <w:r>
                <w:rPr>
                  <w:rFonts w:eastAsia="Times New Roman" w:cs="Times New Roman" w:ascii="Times New Roman" w:hAnsi="Times New Roman"/>
                  <w:kern w:val="0"/>
                  <w:lang w:val="en-US" w:eastAsia="pl-PL" w:bidi="ar-SA"/>
                </w:rPr>
                <w:delText> </w:delText>
              </w:r>
            </w:del>
            <w:ins w:id="370" w:author="Nieznany autor" w:date="2020-09-04T15:52:05Z">
              <w:r>
                <w:rPr>
                  <w:rFonts w:eastAsia="Times New Roman" w:cs="Times New Roman" w:ascii="Times New Roman" w:hAnsi="Times New Roman"/>
                  <w:kern w:val="0"/>
                  <w:lang w:val="en-US" w:eastAsia="pl-PL" w:bidi="ar-SA"/>
                </w:rPr>
                <w:t> </w:t>
              </w:r>
            </w:ins>
            <w:r>
              <w:rPr>
                <w:rFonts w:eastAsia="Times New Roman" w:cs="Times New Roman" w:ascii="Times New Roman" w:hAnsi="Times New Roman"/>
                <w:kern w:val="0"/>
                <w:lang w:val="en-US" w:eastAsia="pl-PL" w:bidi="ar-SA"/>
              </w:rPr>
              <w:t>usług</w:t>
            </w:r>
            <w:del w:id="371" w:author="Nieznany autor" w:date="2020-09-04T15:52:05Z">
              <w:r>
                <w:rPr>
                  <w:rFonts w:eastAsia="Times New Roman" w:cs="Times New Roman" w:ascii="Times New Roman" w:hAnsi="Times New Roman"/>
                  <w:kern w:val="0"/>
                  <w:lang w:val="en-US" w:eastAsia="pl-PL" w:bidi="ar-SA"/>
                </w:rPr>
                <w:delText> </w:delText>
              </w:r>
            </w:del>
            <w:ins w:id="372" w:author="Nieznany autor" w:date="2020-09-04T15:52:05Z">
              <w:r>
                <w:rPr>
                  <w:rFonts w:eastAsia="Times New Roman" w:cs="Times New Roman" w:ascii="Times New Roman" w:hAnsi="Times New Roman"/>
                  <w:kern w:val="0"/>
                  <w:lang w:val="en-US" w:eastAsia="pl-PL" w:bidi="ar-SA"/>
                </w:rPr>
                <w:t> </w:t>
              </w:r>
            </w:ins>
            <w:r>
              <w:rPr>
                <w:rFonts w:eastAsia="Times New Roman" w:cs="Times New Roman" w:ascii="Times New Roman" w:hAnsi="Times New Roman"/>
                <w:kern w:val="0"/>
                <w:lang w:val="en-US" w:eastAsia="pl-PL" w:bidi="ar-SA"/>
              </w:rPr>
              <w:t>dla</w:t>
            </w:r>
            <w:del w:id="373" w:author="Nieznany autor" w:date="2020-09-04T15:52:05Z">
              <w:r>
                <w:rPr>
                  <w:rFonts w:eastAsia="Times New Roman" w:cs="Times New Roman" w:ascii="Times New Roman" w:hAnsi="Times New Roman"/>
                  <w:kern w:val="0"/>
                  <w:lang w:val="en-US" w:eastAsia="pl-PL" w:bidi="ar-SA"/>
                </w:rPr>
                <w:delText> </w:delText>
              </w:r>
            </w:del>
            <w:ins w:id="374" w:author="Nieznany autor" w:date="2020-09-04T15:52:05Z">
              <w:r>
                <w:rPr>
                  <w:rFonts w:eastAsia="Times New Roman" w:cs="Times New Roman" w:ascii="Times New Roman" w:hAnsi="Times New Roman"/>
                  <w:kern w:val="0"/>
                  <w:lang w:val="en-US" w:eastAsia="pl-PL" w:bidi="ar-SA"/>
                </w:rPr>
                <w:t> </w:t>
              </w:r>
            </w:ins>
            <w:r>
              <w:rPr>
                <w:rFonts w:eastAsia="Times New Roman" w:cs="Times New Roman" w:ascii="Times New Roman" w:hAnsi="Times New Roman"/>
                <w:kern w:val="0"/>
                <w:lang w:val="en-US" w:eastAsia="pl-PL" w:bidi="ar-SA"/>
              </w:rPr>
              <w:t>pacjenta</w:t>
            </w:r>
            <w:del w:id="375" w:author="Nieznany autor" w:date="2020-09-04T15:52:05Z">
              <w:r>
                <w:rPr>
                  <w:rFonts w:eastAsia="Times New Roman" w:cs="Times New Roman" w:ascii="Times New Roman" w:hAnsi="Times New Roman"/>
                  <w:kern w:val="0"/>
                  <w:lang w:val="pl-PL" w:eastAsia="pl-PL" w:bidi="ar-SA"/>
                </w:rPr>
                <w:delText> </w:delText>
              </w:r>
            </w:del>
            <w:ins w:id="376"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hyperlink r:id="rId3" w:tgtFrame="_blank">
              <w:r>
                <w:rPr>
                  <w:rFonts w:eastAsia="Times New Roman" w:cs="Times New Roman" w:ascii="Times New Roman" w:hAnsi="Times New Roman"/>
                  <w:color w:val="0000FF"/>
                  <w:kern w:val="0"/>
                  <w:u w:val="single"/>
                  <w:lang w:val="en-US" w:eastAsia="pl-PL" w:bidi="ar-SA"/>
                </w:rPr>
                <w:t>https://www.rallyhealth.com</w:t>
              </w:r>
            </w:hyperlink>
            <w:del w:id="377" w:author="Nieznany autor" w:date="2020-09-04T15:52:05Z">
              <w:r>
                <w:rPr>
                  <w:rFonts w:eastAsia="Times New Roman" w:cs="Times New Roman" w:ascii="Times New Roman" w:hAnsi="Times New Roman"/>
                  <w:color w:val="0000FF"/>
                  <w:kern w:val="0"/>
                  <w:u w:val="single"/>
                  <w:lang w:val="en-US" w:eastAsia="pl-PL" w:bidi="ar-SA"/>
                </w:rPr>
                <w:delText> </w:delText>
              </w:r>
            </w:del>
            <w:ins w:id="378" w:author="Nieznany autor" w:date="2020-09-04T15:52:05Z">
              <w:r>
                <w:rPr>
                  <w:rFonts w:eastAsia="Times New Roman" w:cs="Times New Roman" w:ascii="Times New Roman" w:hAnsi="Times New Roman"/>
                  <w:kern w:val="0"/>
                  <w:lang w:val="en-US" w:eastAsia="pl-PL" w:bidi="ar-SA"/>
                </w:rPr>
                <w:t> </w:t>
              </w:r>
            </w:ins>
            <w:del w:id="379" w:author="Nieznany autor" w:date="2020-09-04T15:52:05Z">
              <w:r>
                <w:rPr>
                  <w:rFonts w:eastAsia="Times New Roman" w:cs="Times New Roman" w:ascii="Times New Roman" w:hAnsi="Times New Roman"/>
                  <w:kern w:val="0"/>
                  <w:lang w:val="pl-PL" w:eastAsia="pl-PL" w:bidi="ar-SA"/>
                </w:rPr>
                <w:delText> </w:delText>
              </w:r>
            </w:del>
            <w:ins w:id="380" w:author="Nieznany autor" w:date="2020-09-04T15:52:05Z">
              <w:r>
                <w:rPr>
                  <w:rFonts w:eastAsia="Times New Roman" w:cs="Times New Roman" w:ascii="Times New Roman" w:hAnsi="Times New Roman"/>
                  <w:kern w:val="0"/>
                  <w:lang w:val="pl-PL" w:eastAsia="pl-PL" w:bidi="ar-SA"/>
                </w:rPr>
                <w:t> </w:t>
              </w:r>
            </w:ins>
          </w:p>
        </w:tc>
      </w:tr>
      <w:tr>
        <w:trPr/>
        <w:tc>
          <w:tcPr>
            <w:tcW w:w="85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Verge</w:t>
            </w:r>
            <w:del w:id="381" w:author="Nieznany autor" w:date="2020-09-04T15:52:05Z">
              <w:r>
                <w:rPr>
                  <w:rFonts w:eastAsia="Times New Roman" w:cs="Times New Roman" w:ascii="Times New Roman" w:hAnsi="Times New Roman"/>
                  <w:b/>
                  <w:bCs/>
                  <w:kern w:val="0"/>
                  <w:lang w:val="en-US" w:eastAsia="pl-PL" w:bidi="ar-SA"/>
                </w:rPr>
                <w:delText> </w:delText>
              </w:r>
            </w:del>
            <w:ins w:id="382" w:author="Nieznany autor" w:date="2020-09-04T15:52:05Z">
              <w:r>
                <w:rPr>
                  <w:rFonts w:eastAsia="Times New Roman" w:cs="Times New Roman" w:ascii="Times New Roman" w:hAnsi="Times New Roman"/>
                  <w:b/>
                  <w:bCs/>
                  <w:kern w:val="0"/>
                  <w:lang w:val="en-US" w:eastAsia="pl-PL" w:bidi="ar-SA"/>
                </w:rPr>
                <w:t> </w:t>
              </w:r>
            </w:ins>
            <w:r>
              <w:rPr>
                <w:rFonts w:eastAsia="Times New Roman" w:cs="Times New Roman" w:ascii="Times New Roman" w:hAnsi="Times New Roman"/>
                <w:b/>
                <w:bCs/>
                <w:kern w:val="0"/>
                <w:lang w:val="en-US" w:eastAsia="pl-PL" w:bidi="ar-SA"/>
              </w:rPr>
              <w:t>Genomics</w:t>
            </w:r>
            <w:del w:id="383" w:author="Nieznany autor" w:date="2020-09-04T15:52:05Z">
              <w:r>
                <w:rPr>
                  <w:rFonts w:eastAsia="Times New Roman" w:cs="Times New Roman" w:ascii="Times New Roman" w:hAnsi="Times New Roman"/>
                  <w:b/>
                  <w:bCs/>
                  <w:kern w:val="0"/>
                  <w:lang w:val="pl-PL" w:eastAsia="pl-PL" w:bidi="ar-SA"/>
                </w:rPr>
                <w:delText> </w:delText>
              </w:r>
            </w:del>
            <w:ins w:id="384"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top w:val="nil"/>
              <w:left w:val="nil"/>
              <w:bottom w:val="nil"/>
              <w:right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Medycyna</w:t>
            </w:r>
            <w:del w:id="385" w:author="Nieznany autor" w:date="2020-09-04T15:52:05Z">
              <w:r>
                <w:rPr>
                  <w:rFonts w:eastAsia="Times New Roman" w:cs="Times New Roman" w:ascii="Times New Roman" w:hAnsi="Times New Roman"/>
                  <w:kern w:val="0"/>
                  <w:lang w:val="pl-PL" w:eastAsia="pl-PL" w:bidi="ar-SA"/>
                </w:rPr>
                <w:delText> </w:delText>
              </w:r>
            </w:del>
            <w:ins w:id="38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spesonalizowana,</w:t>
            </w:r>
            <w:del w:id="387" w:author="Nieznany autor" w:date="2020-09-04T15:52:05Z">
              <w:r>
                <w:rPr>
                  <w:rFonts w:eastAsia="Times New Roman" w:cs="Times New Roman" w:ascii="Times New Roman" w:hAnsi="Times New Roman"/>
                  <w:kern w:val="0"/>
                  <w:lang w:val="pl-PL" w:eastAsia="pl-PL" w:bidi="ar-SA"/>
                </w:rPr>
                <w:delText> </w:delText>
              </w:r>
            </w:del>
            <w:ins w:id="38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skupiająca</w:t>
            </w:r>
            <w:del w:id="389" w:author="Nieznany autor" w:date="2020-09-04T15:52:05Z">
              <w:r>
                <w:rPr>
                  <w:rFonts w:eastAsia="Times New Roman" w:cs="Times New Roman" w:ascii="Times New Roman" w:hAnsi="Times New Roman"/>
                  <w:kern w:val="0"/>
                  <w:lang w:val="pl-PL" w:eastAsia="pl-PL" w:bidi="ar-SA"/>
                </w:rPr>
                <w:delText> </w:delText>
              </w:r>
            </w:del>
            <w:ins w:id="39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się</w:t>
            </w:r>
            <w:del w:id="391" w:author="Nieznany autor" w:date="2020-09-04T15:52:05Z">
              <w:r>
                <w:rPr>
                  <w:rFonts w:eastAsia="Times New Roman" w:cs="Times New Roman" w:ascii="Times New Roman" w:hAnsi="Times New Roman"/>
                  <w:kern w:val="0"/>
                  <w:lang w:val="pl-PL" w:eastAsia="pl-PL" w:bidi="ar-SA"/>
                </w:rPr>
                <w:delText> </w:delText>
              </w:r>
            </w:del>
            <w:ins w:id="39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w:t>
            </w:r>
            <w:del w:id="393" w:author="Nieznany autor" w:date="2020-09-04T15:52:05Z">
              <w:r>
                <w:rPr>
                  <w:rFonts w:eastAsia="Times New Roman" w:cs="Times New Roman" w:ascii="Times New Roman" w:hAnsi="Times New Roman"/>
                  <w:kern w:val="0"/>
                  <w:lang w:val="pl-PL" w:eastAsia="pl-PL" w:bidi="ar-SA"/>
                </w:rPr>
                <w:delText> </w:delText>
              </w:r>
            </w:del>
            <w:ins w:id="39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wnikliwej</w:t>
            </w:r>
            <w:del w:id="395" w:author="Nieznany autor" w:date="2020-09-04T15:52:05Z">
              <w:r>
                <w:rPr>
                  <w:rFonts w:eastAsia="Times New Roman" w:cs="Times New Roman" w:ascii="Times New Roman" w:hAnsi="Times New Roman"/>
                  <w:kern w:val="0"/>
                  <w:lang w:val="pl-PL" w:eastAsia="pl-PL" w:bidi="ar-SA"/>
                </w:rPr>
                <w:delText> </w:delText>
              </w:r>
            </w:del>
            <w:ins w:id="396"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analizie</w:t>
            </w:r>
            <w:del w:id="397" w:author="Nieznany autor" w:date="2020-09-04T15:52:05Z">
              <w:r>
                <w:rPr>
                  <w:rFonts w:eastAsia="Times New Roman" w:cs="Times New Roman" w:ascii="Times New Roman" w:hAnsi="Times New Roman"/>
                  <w:kern w:val="0"/>
                  <w:lang w:val="pl-PL" w:eastAsia="pl-PL" w:bidi="ar-SA"/>
                </w:rPr>
                <w:delText> </w:delText>
              </w:r>
            </w:del>
            <w:ins w:id="39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danych</w:t>
            </w:r>
            <w:del w:id="399" w:author="Nieznany autor" w:date="2020-09-04T15:52:05Z">
              <w:r>
                <w:rPr>
                  <w:rFonts w:eastAsia="Times New Roman" w:cs="Times New Roman" w:ascii="Times New Roman" w:hAnsi="Times New Roman"/>
                  <w:kern w:val="0"/>
                  <w:lang w:val="pl-PL" w:eastAsia="pl-PL" w:bidi="ar-SA"/>
                </w:rPr>
                <w:delText> </w:delText>
              </w:r>
            </w:del>
            <w:ins w:id="40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pacjenta</w:t>
            </w:r>
            <w:del w:id="401" w:author="Nieznany autor" w:date="2020-09-04T15:52:05Z">
              <w:r>
                <w:rPr>
                  <w:rFonts w:eastAsia="Times New Roman" w:cs="Times New Roman" w:ascii="Times New Roman" w:hAnsi="Times New Roman"/>
                  <w:kern w:val="0"/>
                  <w:lang w:val="pl-PL" w:eastAsia="pl-PL" w:bidi="ar-SA"/>
                </w:rPr>
                <w:delText> </w:delText>
              </w:r>
            </w:del>
            <w:ins w:id="402"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top w:val="nil"/>
              <w:left w:val="nil"/>
              <w:bottom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hyperlink r:id="rId4" w:tgtFrame="_blank">
              <w:r>
                <w:rPr>
                  <w:rFonts w:eastAsia="Times New Roman" w:cs="Times New Roman" w:ascii="Times New Roman" w:hAnsi="Times New Roman"/>
                  <w:color w:val="0000FF"/>
                  <w:kern w:val="0"/>
                  <w:u w:val="single"/>
                  <w:lang w:val="en-US" w:eastAsia="pl-PL" w:bidi="ar-SA"/>
                </w:rPr>
                <w:t>https://www.vergegenomics.com</w:t>
              </w:r>
            </w:hyperlink>
            <w:del w:id="403" w:author="Nieznany autor" w:date="2020-09-04T15:52:05Z">
              <w:r>
                <w:rPr>
                  <w:rFonts w:eastAsia="Times New Roman" w:cs="Times New Roman" w:ascii="Times New Roman" w:hAnsi="Times New Roman"/>
                  <w:color w:val="0000FF"/>
                  <w:kern w:val="0"/>
                  <w:u w:val="single"/>
                  <w:lang w:val="pl-PL" w:eastAsia="pl-PL" w:bidi="ar-SA"/>
                </w:rPr>
                <w:delText> </w:delText>
              </w:r>
            </w:del>
            <w:ins w:id="404" w:author="Nieznany autor" w:date="2020-09-04T15:52:05Z">
              <w:r>
                <w:rPr>
                  <w:rFonts w:eastAsia="Times New Roman" w:cs="Times New Roman" w:ascii="Times New Roman" w:hAnsi="Times New Roman"/>
                  <w:kern w:val="0"/>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859"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Doximity</w:t>
            </w:r>
            <w:del w:id="405" w:author="Nieznany autor" w:date="2020-09-04T15:52:05Z">
              <w:r>
                <w:rPr>
                  <w:rFonts w:eastAsia="Times New Roman" w:cs="Times New Roman" w:ascii="Times New Roman" w:hAnsi="Times New Roman"/>
                  <w:b/>
                  <w:bCs/>
                  <w:kern w:val="0"/>
                  <w:lang w:val="pl-PL" w:eastAsia="pl-PL" w:bidi="ar-SA"/>
                </w:rPr>
                <w:delText> </w:delText>
              </w:r>
            </w:del>
            <w:ins w:id="406" w:author="Nieznany autor" w:date="2020-09-04T15:52:05Z">
              <w:r>
                <w:rPr>
                  <w:rFonts w:eastAsia="Times New Roman" w:cs="Times New Roman" w:ascii="Times New Roman" w:hAnsi="Times New Roman"/>
                  <w:b/>
                  <w:bCs/>
                  <w:kern w:val="0"/>
                  <w:sz w:val="24"/>
                  <w:szCs w:val="24"/>
                  <w:lang w:val="pl-PL" w:eastAsia="pl-PL" w:bidi="ar-SA"/>
                </w:rPr>
                <w:t> </w:t>
              </w:r>
            </w:ins>
          </w:p>
        </w:tc>
        <w:tc>
          <w:tcPr>
            <w:tcW w:w="6806"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Profesjonalna</w:t>
            </w:r>
            <w:del w:id="407" w:author="Nieznany autor" w:date="2020-09-04T15:52:05Z">
              <w:r>
                <w:rPr>
                  <w:rFonts w:eastAsia="Times New Roman" w:cs="Times New Roman" w:ascii="Times New Roman" w:hAnsi="Times New Roman"/>
                  <w:kern w:val="0"/>
                  <w:lang w:val="pl-PL" w:eastAsia="pl-PL" w:bidi="ar-SA"/>
                </w:rPr>
                <w:delText> </w:delText>
              </w:r>
            </w:del>
            <w:ins w:id="408"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sieć</w:t>
            </w:r>
            <w:del w:id="409" w:author="Nieznany autor" w:date="2020-09-04T15:52:05Z">
              <w:r>
                <w:rPr>
                  <w:rFonts w:eastAsia="Times New Roman" w:cs="Times New Roman" w:ascii="Times New Roman" w:hAnsi="Times New Roman"/>
                  <w:kern w:val="0"/>
                  <w:lang w:val="pl-PL" w:eastAsia="pl-PL" w:bidi="ar-SA"/>
                </w:rPr>
                <w:delText> </w:delText>
              </w:r>
            </w:del>
            <w:ins w:id="410"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medyczna</w:t>
            </w:r>
            <w:del w:id="411" w:author="Nieznany autor" w:date="2020-09-04T15:52:05Z">
              <w:r>
                <w:rPr>
                  <w:rFonts w:eastAsia="Times New Roman" w:cs="Times New Roman" w:ascii="Times New Roman" w:hAnsi="Times New Roman"/>
                  <w:kern w:val="0"/>
                  <w:lang w:val="pl-PL" w:eastAsia="pl-PL" w:bidi="ar-SA"/>
                </w:rPr>
                <w:delText> </w:delText>
              </w:r>
            </w:del>
            <w:ins w:id="412"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dla</w:t>
            </w:r>
            <w:del w:id="413" w:author="Nieznany autor" w:date="2020-09-04T15:52:05Z">
              <w:r>
                <w:rPr>
                  <w:rFonts w:eastAsia="Times New Roman" w:cs="Times New Roman" w:ascii="Times New Roman" w:hAnsi="Times New Roman"/>
                  <w:kern w:val="0"/>
                  <w:lang w:val="pl-PL" w:eastAsia="pl-PL" w:bidi="ar-SA"/>
                </w:rPr>
                <w:delText> </w:delText>
              </w:r>
            </w:del>
            <w:ins w:id="414"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lekarzy</w:t>
            </w:r>
            <w:del w:id="415" w:author="Nieznany autor" w:date="2020-09-04T15:52:05Z">
              <w:r>
                <w:rPr>
                  <w:rFonts w:eastAsia="Times New Roman" w:cs="Times New Roman" w:ascii="Times New Roman" w:hAnsi="Times New Roman"/>
                  <w:kern w:val="0"/>
                  <w:lang w:val="pl-PL" w:eastAsia="pl-PL" w:bidi="ar-SA"/>
                </w:rPr>
                <w:delText> </w:delText>
              </w:r>
            </w:del>
            <w:ins w:id="416" w:author="Nieznany autor" w:date="2020-09-04T15:52:05Z">
              <w:r>
                <w:rPr>
                  <w:rFonts w:eastAsia="Times New Roman" w:cs="Times New Roman" w:ascii="Times New Roman" w:hAnsi="Times New Roman"/>
                  <w:kern w:val="0"/>
                  <w:sz w:val="24"/>
                  <w:szCs w:val="24"/>
                  <w:lang w:val="pl-PL" w:eastAsia="pl-PL" w:bidi="ar-SA"/>
                </w:rPr>
                <w:t> </w:t>
              </w:r>
            </w:ins>
          </w:p>
        </w:tc>
        <w:tc>
          <w:tcPr>
            <w:tcW w:w="140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hyperlink r:id="rId5" w:tgtFrame="_blank">
              <w:r>
                <w:rPr>
                  <w:rFonts w:eastAsia="Times New Roman" w:cs="Times New Roman" w:ascii="Times New Roman" w:hAnsi="Times New Roman"/>
                  <w:color w:val="0000FF"/>
                  <w:kern w:val="0"/>
                  <w:u w:val="single"/>
                  <w:lang w:val="en-US" w:eastAsia="pl-PL" w:bidi="ar-SA"/>
                </w:rPr>
                <w:t>https://www.doximity.com/</w:t>
              </w:r>
            </w:hyperlink>
            <w:del w:id="417" w:author="Nieznany autor" w:date="2020-09-04T15:52:05Z">
              <w:r>
                <w:rPr>
                  <w:rFonts w:eastAsia="Times New Roman" w:cs="Times New Roman" w:ascii="Times New Roman" w:hAnsi="Times New Roman"/>
                  <w:color w:val="0000FF"/>
                  <w:kern w:val="0"/>
                  <w:u w:val="single"/>
                  <w:lang w:val="pl-PL" w:eastAsia="pl-PL" w:bidi="ar-SA"/>
                </w:rPr>
                <w:delText> </w:delText>
              </w:r>
            </w:del>
            <w:ins w:id="418" w:author="Nieznany autor" w:date="2020-09-04T15:52:05Z">
              <w:r>
                <w:rPr>
                  <w:rFonts w:eastAsia="Times New Roman" w:cs="Times New Roman" w:ascii="Times New Roman" w:hAnsi="Times New Roman"/>
                  <w:kern w:val="0"/>
                  <w:lang w:val="pl-PL" w:eastAsia="pl-PL" w:bidi="ar-SA"/>
                </w:rPr>
                <w:t> </w:t>
              </w:r>
            </w:ins>
          </w:p>
        </w:tc>
      </w:tr>
    </w:tbl>
    <w:p>
      <w:pPr>
        <w:pStyle w:val="Normal"/>
        <w:spacing w:lineRule="auto" w:line="240" w:before="0" w:after="0"/>
        <w:jc w:val="both"/>
        <w:textAlignment w:val="baseline"/>
        <w:rPr>
          <w:rFonts w:ascii="Segoe UI" w:hAnsi="Segoe UI" w:eastAsia="Times New Roman" w:cs="Segoe UI"/>
          <w:sz w:val="18"/>
          <w:szCs w:val="18"/>
          <w:lang w:eastAsia="pl-PL"/>
        </w:rPr>
      </w:pPr>
      <w:del w:id="419" w:author="Nieznany autor" w:date="2020-09-04T15:52:05Z">
        <w:r>
          <w:rPr>
            <w:rFonts w:eastAsia="Times New Roman" w:cs="Times New Roman" w:ascii="Times New Roman" w:hAnsi="Times New Roman"/>
            <w:sz w:val="24"/>
            <w:szCs w:val="24"/>
            <w:lang w:eastAsia="pl-PL"/>
          </w:rPr>
          <w:delText> </w:delText>
        </w:r>
      </w:del>
      <w:ins w:id="420"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Powyższe dane</w:t>
      </w:r>
      <w:del w:id="421" w:author="Nieznany autor" w:date="2020-09-04T15:52:05Z">
        <w:r>
          <w:rPr>
            <w:rFonts w:eastAsia="Times New Roman" w:cs="Times New Roman" w:ascii="Times New Roman" w:hAnsi="Times New Roman"/>
            <w:sz w:val="24"/>
            <w:szCs w:val="24"/>
            <w:lang w:eastAsia="pl-PL"/>
          </w:rPr>
          <w:delText> </w:delText>
        </w:r>
      </w:del>
      <w:ins w:id="42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sugerują, że w</w:t>
      </w:r>
      <w:del w:id="423" w:author="Nieznany autor" w:date="2020-09-04T15:52:05Z">
        <w:r>
          <w:rPr>
            <w:rFonts w:eastAsia="Times New Roman" w:cs="Times New Roman" w:ascii="Times New Roman" w:hAnsi="Times New Roman"/>
            <w:sz w:val="24"/>
            <w:szCs w:val="24"/>
            <w:lang w:eastAsia="pl-PL"/>
          </w:rPr>
          <w:delText> </w:delText>
        </w:r>
      </w:del>
      <w:ins w:id="424"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najbliższym</w:t>
      </w:r>
      <w:del w:id="425" w:author="Nieznany autor" w:date="2020-09-04T15:52:05Z">
        <w:r>
          <w:rPr>
            <w:rFonts w:eastAsia="Times New Roman" w:cs="Times New Roman" w:ascii="Times New Roman" w:hAnsi="Times New Roman"/>
            <w:sz w:val="24"/>
            <w:szCs w:val="24"/>
            <w:lang w:eastAsia="pl-PL"/>
          </w:rPr>
          <w:delText> </w:delText>
        </w:r>
      </w:del>
      <w:ins w:id="426"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czasie powinniśmy zauważać coraz</w:t>
      </w:r>
      <w:del w:id="427" w:author="Nieznany autor" w:date="2020-09-04T15:52:05Z">
        <w:r>
          <w:rPr>
            <w:rFonts w:eastAsia="Times New Roman" w:cs="Times New Roman" w:ascii="Times New Roman" w:hAnsi="Times New Roman"/>
            <w:sz w:val="24"/>
            <w:szCs w:val="24"/>
            <w:lang w:eastAsia="pl-PL"/>
          </w:rPr>
          <w:delText> </w:delText>
        </w:r>
      </w:del>
      <w:ins w:id="428"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więcej</w:t>
      </w:r>
      <w:del w:id="429" w:author="Nieznany autor" w:date="2020-09-04T15:52:05Z">
        <w:r>
          <w:rPr>
            <w:rFonts w:eastAsia="Times New Roman" w:cs="Times New Roman" w:ascii="Times New Roman" w:hAnsi="Times New Roman"/>
            <w:sz w:val="24"/>
            <w:szCs w:val="24"/>
            <w:lang w:eastAsia="pl-PL"/>
          </w:rPr>
          <w:delText> </w:delText>
        </w:r>
      </w:del>
      <w:ins w:id="430"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podmiotów medycznych związanych z</w:t>
      </w:r>
      <w:ins w:id="431" w:author="Nieznany autor" w:date="2020-09-04T16:08:44Z">
        <w:r>
          <w:rPr>
            <w:rFonts w:eastAsia="Times New Roman" w:cs="Times New Roman" w:ascii="Times New Roman" w:hAnsi="Times New Roman"/>
            <w:sz w:val="24"/>
            <w:szCs w:val="24"/>
            <w:lang w:eastAsia="pl-PL"/>
          </w:rPr>
          <w:t>e</w:t>
        </w:r>
      </w:ins>
      <w:r>
        <w:rPr>
          <w:rFonts w:eastAsia="Times New Roman" w:cs="Times New Roman" w:ascii="Times New Roman" w:hAnsi="Times New Roman"/>
          <w:sz w:val="24"/>
          <w:szCs w:val="24"/>
          <w:lang w:eastAsia="pl-PL"/>
        </w:rPr>
        <w:t xml:space="preserve"> personalizowanym podejściem do pacjenta. Trochę inaczej wygląda sytuacja w Polsce, która </w:t>
      </w:r>
      <w:del w:id="432" w:author="Nieznany autor" w:date="2020-09-04T16:09:06Z">
        <w:r>
          <w:rPr>
            <w:rFonts w:eastAsia="Times New Roman" w:cs="Times New Roman" w:ascii="Times New Roman" w:hAnsi="Times New Roman"/>
            <w:sz w:val="24"/>
            <w:szCs w:val="24"/>
            <w:lang w:eastAsia="pl-PL"/>
          </w:rPr>
          <w:delText>pod wieloma względami</w:delText>
        </w:r>
      </w:del>
      <w:ins w:id="433" w:author="Nieznany autor" w:date="2020-09-04T16:09:08Z">
        <w:r>
          <w:rPr>
            <w:rFonts w:eastAsia="Times New Roman" w:cs="Times New Roman" w:ascii="Times New Roman" w:hAnsi="Times New Roman"/>
            <w:sz w:val="24"/>
            <w:szCs w:val="24"/>
            <w:lang w:eastAsia="pl-PL"/>
          </w:rPr>
          <w:t>w pewnych obszarach</w:t>
        </w:r>
      </w:ins>
      <w:r>
        <w:rPr>
          <w:rFonts w:eastAsia="Times New Roman" w:cs="Times New Roman" w:ascii="Times New Roman" w:hAnsi="Times New Roman"/>
          <w:sz w:val="24"/>
          <w:szCs w:val="24"/>
          <w:lang w:eastAsia="pl-PL"/>
        </w:rPr>
        <w:t xml:space="preserve"> wyprzedza inne kraje pod względem rozwoju technologicznego - </w:t>
      </w:r>
      <w:r>
        <w:rPr>
          <w:rFonts w:eastAsia="Times New Roman" w:cs="Times New Roman" w:ascii="Times New Roman" w:hAnsi="Times New Roman"/>
          <w:sz w:val="24"/>
          <w:szCs w:val="24"/>
          <w:lang w:eastAsia="pl-PL"/>
        </w:rPr>
        <w:fldChar w:fldCharType="begin"/>
      </w:r>
      <w:r>
        <w:rPr>
          <w:sz w:val="24"/>
          <w:szCs w:val="24"/>
          <w:rFonts w:eastAsia="Times New Roman" w:cs="Times New Roman" w:ascii="Times New Roman" w:hAnsi="Times New Roman"/>
          <w:lang w:eastAsia="pl-PL"/>
        </w:rPr>
        <w:instrText> REF _Ref50112472 \h </w:instrText>
      </w:r>
      <w:r>
        <w:rPr>
          <w:sz w:val="24"/>
          <w:szCs w:val="24"/>
          <w:rFonts w:eastAsia="Times New Roman" w:cs="Times New Roman" w:ascii="Times New Roman" w:hAnsi="Times New Roman"/>
          <w:lang w:eastAsia="pl-PL"/>
        </w:rPr>
        <w:fldChar w:fldCharType="separate"/>
      </w:r>
      <w:r>
        <w:rPr>
          <w:sz w:val="24"/>
          <w:szCs w:val="24"/>
          <w:rFonts w:eastAsia="Times New Roman" w:cs="Times New Roman" w:ascii="Times New Roman" w:hAnsi="Times New Roman"/>
          <w:lang w:eastAsia="pl-PL"/>
        </w:rPr>
        <w:t>Tab.    3</w:t>
      </w:r>
      <w:r>
        <w:rPr>
          <w:sz w:val="24"/>
          <w:szCs w:val="24"/>
          <w:rFonts w:eastAsia="Times New Roman" w:cs="Times New Roman" w:ascii="Times New Roman" w:hAnsi="Times New Roman"/>
          <w:lang w:eastAsia="pl-PL"/>
        </w:rPr>
        <w:fldChar w:fldCharType="end"/>
      </w:r>
      <w:r>
        <w:rPr>
          <w:rFonts w:eastAsia="Times New Roman" w:cs="Times New Roman" w:ascii="Times New Roman" w:hAnsi="Times New Roman"/>
          <w:sz w:val="24"/>
          <w:szCs w:val="24"/>
          <w:lang w:eastAsia="pl-PL"/>
        </w:rPr>
        <w:t>.</w:t>
      </w:r>
      <w:del w:id="434" w:author="Nieznany autor" w:date="2020-09-04T15:52:05Z">
        <w:r>
          <w:rPr>
            <w:rFonts w:eastAsia="Times New Roman" w:cs="Times New Roman" w:ascii="Times New Roman" w:hAnsi="Times New Roman"/>
            <w:sz w:val="24"/>
            <w:szCs w:val="24"/>
            <w:lang w:eastAsia="pl-PL"/>
          </w:rPr>
          <w:delText> </w:delText>
        </w:r>
      </w:del>
      <w:ins w:id="435" w:author="Nieznany autor" w:date="2020-09-04T15:52:05Z">
        <w:r>
          <w:rPr>
            <w:rFonts w:eastAsia="Times New Roman" w:cs="Times New Roman" w:ascii="Times New Roman" w:hAnsi="Times New Roman"/>
            <w:sz w:val="24"/>
            <w:szCs w:val="24"/>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436" w:author="Nieznany autor" w:date="2020-09-04T15:52:05Z">
        <w:r>
          <w:rPr>
            <w:rFonts w:eastAsia="Times New Roman" w:cs="Times New Roman" w:ascii="Times New Roman" w:hAnsi="Times New Roman"/>
            <w:sz w:val="24"/>
            <w:szCs w:val="24"/>
            <w:lang w:eastAsia="pl-PL"/>
          </w:rPr>
          <w:delText> </w:delText>
        </w:r>
      </w:del>
      <w:ins w:id="437"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438" w:author="Nieznany autor" w:date="2020-09-04T15:52:05Z">
        <w:r>
          <w:rPr>
            <w:rFonts w:eastAsia="Times New Roman" w:cs="Times New Roman" w:ascii="Times New Roman" w:hAnsi="Times New Roman"/>
            <w:sz w:val="24"/>
            <w:szCs w:val="24"/>
            <w:lang w:eastAsia="pl-PL"/>
          </w:rPr>
          <w:delText> </w:delText>
        </w:r>
      </w:del>
      <w:ins w:id="439" w:author="Nieznany autor" w:date="2020-09-04T15:52:05Z">
        <w:r>
          <w:rPr>
            <w:rFonts w:eastAsia="Times New Roman" w:cs="Segoe UI" w:ascii="Segoe UI" w:hAnsi="Segoe UI"/>
            <w:sz w:val="18"/>
            <w:szCs w:val="18"/>
            <w:lang w:eastAsia="pl-PL"/>
          </w:rPr>
          <w:t> </w:t>
        </w:r>
      </w:ins>
    </w:p>
    <w:p>
      <w:pPr>
        <w:pStyle w:val="Caption1"/>
        <w:keepNext w:val="true"/>
        <w:rPr/>
      </w:pPr>
      <w:bookmarkStart w:id="4" w:name="_Ref50112472"/>
      <w:r>
        <w:rPr/>
        <w:t>Tab.</w:t>
      </w:r>
      <w:del w:id="440" w:author="Nieznany autor" w:date="2020-09-04T15:52:15Z">
        <w:r>
          <w:rPr/>
          <w:delText xml:space="preserve">  </w:delText>
        </w:r>
      </w:del>
      <w:ins w:id="441" w:author="Nieznany autor" w:date="2020-09-04T15:52:15Z">
        <w:r>
          <w:rPr>
            <w:i/>
            <w:iCs/>
            <w:color w:val="44546A" w:themeColor="text2"/>
            <w:sz w:val="18"/>
            <w:szCs w:val="18"/>
          </w:rPr>
          <w:t xml:space="preserve">  </w:t>
        </w:r>
      </w:ins>
      <w:r>
        <w:rPr/>
        <w:fldChar w:fldCharType="begin"/>
      </w:r>
      <w:r>
        <w:rPr/>
        <w:instrText> SEQ Tab._ \* ARABIC </w:instrText>
      </w:r>
      <w:r>
        <w:rPr/>
        <w:fldChar w:fldCharType="separate"/>
      </w:r>
      <w:r>
        <w:rPr/>
        <w:t>3</w:t>
      </w:r>
      <w:r>
        <w:rPr/>
        <w:fldChar w:fldCharType="end"/>
      </w:r>
      <w:bookmarkEnd w:id="4"/>
      <w:r>
        <w:rPr/>
        <w:t xml:space="preserve"> Najważniejsze startupy w Polsce</w:t>
      </w:r>
    </w:p>
    <w:tbl>
      <w:tblPr>
        <w:tblStyle w:val="ListTable3"/>
        <w:tblW w:w="90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6093"/>
        <w:gridCol w:w="1267"/>
      </w:tblGrid>
      <w:tr>
        <w:trPr>
          <w:cnfStyle w:val="100000000000" w:firstRow="1" w:lastRow="0" w:firstColumn="0" w:lastColumn="0" w:oddVBand="0" w:evenVBand="0" w:oddHBand="0" w:evenHBand="0" w:firstRowFirstColumn="0" w:firstRowLastColumn="0" w:lastRowFirstColumn="0" w:lastRowLastColumn="0"/>
        </w:trPr>
        <w:tc>
          <w:tcPr>
            <w:tcW w:w="1696"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Nazwa</w:t>
            </w:r>
            <w:del w:id="442" w:author="Nieznany autor" w:date="2020-09-04T15:52:05Z">
              <w:r>
                <w:rPr>
                  <w:rFonts w:eastAsia="Times New Roman" w:cs="Times New Roman" w:ascii="Times New Roman" w:hAnsi="Times New Roman"/>
                  <w:b/>
                  <w:bCs/>
                  <w:color w:val="FFFFFF"/>
                  <w:kern w:val="0"/>
                  <w:lang w:val="pl-PL" w:eastAsia="pl-PL" w:bidi="ar-SA"/>
                </w:rPr>
                <w:delText> </w:delText>
              </w:r>
            </w:del>
            <w:ins w:id="443" w:author="Nieznany autor" w:date="2020-09-04T15:52:05Z">
              <w:r>
                <w:rPr>
                  <w:rFonts w:eastAsia="Times New Roman" w:cs="Times New Roman" w:ascii="Times New Roman" w:hAnsi="Times New Roman"/>
                  <w:b/>
                  <w:bCs/>
                  <w:color w:val="FFFFFF"/>
                  <w:kern w:val="0"/>
                  <w:sz w:val="24"/>
                  <w:szCs w:val="24"/>
                  <w:lang w:val="pl-PL" w:eastAsia="pl-PL" w:bidi="ar-SA"/>
                </w:rPr>
                <w:t> </w:t>
              </w:r>
            </w:ins>
          </w:p>
        </w:tc>
        <w:tc>
          <w:tcPr>
            <w:tcW w:w="6093" w:type="dxa"/>
            <w:tcBorders>
              <w:left w:val="nil"/>
              <w:bottom w:val="nil"/>
              <w:right w:val="nil"/>
            </w:tcBorders>
            <w:shd w:color="auto" w:fill="000000" w:themeFill="text1" w:val="clear"/>
          </w:tcPr>
          <w:p>
            <w:pPr>
              <w:pStyle w:val="Normal"/>
              <w:widowControl/>
              <w:spacing w:lineRule="auto" w:line="240" w:before="0" w:after="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 xml:space="preserve">Oferowane usługi </w:t>
            </w:r>
          </w:p>
        </w:tc>
        <w:tc>
          <w:tcPr>
            <w:tcW w:w="1267" w:type="dxa"/>
            <w:tcBorders>
              <w:left w:val="nil"/>
              <w:bottom w:val="nil"/>
            </w:tcBorders>
            <w:shd w:color="auto" w:fill="000000" w:themeFill="text1" w:val="clear"/>
          </w:tcPr>
          <w:p>
            <w:pPr>
              <w:pStyle w:val="Normal"/>
              <w:widowControl/>
              <w:spacing w:lineRule="auto" w:line="240" w:before="0" w:after="0"/>
              <w:jc w:val="both"/>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b/>
                <w:bCs/>
                <w:color w:val="FFFFFF"/>
                <w:kern w:val="0"/>
                <w:lang w:val="en-US" w:eastAsia="pl-PL" w:bidi="ar-SA"/>
              </w:rPr>
              <w:t>Link</w:t>
            </w:r>
            <w:del w:id="444" w:author="Nieznany autor" w:date="2020-09-04T15:52:05Z">
              <w:r>
                <w:rPr>
                  <w:rFonts w:eastAsia="Times New Roman" w:cs="Times New Roman" w:ascii="Times New Roman" w:hAnsi="Times New Roman"/>
                  <w:b/>
                  <w:bCs/>
                  <w:color w:val="FFFFFF"/>
                  <w:kern w:val="0"/>
                  <w:lang w:val="pl-PL" w:eastAsia="pl-PL" w:bidi="ar-SA"/>
                </w:rPr>
                <w:delText> </w:delText>
              </w:r>
            </w:del>
            <w:ins w:id="445" w:author="Nieznany autor" w:date="2020-09-04T15:52:05Z">
              <w:r>
                <w:rPr>
                  <w:rFonts w:eastAsia="Times New Roman" w:cs="Times New Roman" w:ascii="Times New Roman" w:hAnsi="Times New Roman"/>
                  <w:b/>
                  <w:bCs/>
                  <w:color w:val="FFFFFF"/>
                  <w:kern w:val="0"/>
                  <w:sz w:val="24"/>
                  <w:szCs w:val="24"/>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Znany</w:t>
            </w:r>
            <w:del w:id="446" w:author="Nieznany autor" w:date="2020-09-04T15:52:05Z">
              <w:r>
                <w:rPr>
                  <w:rFonts w:eastAsia="Times New Roman" w:cs="Times New Roman" w:ascii="Times New Roman" w:hAnsi="Times New Roman"/>
                  <w:b/>
                  <w:bCs/>
                  <w:kern w:val="0"/>
                  <w:lang w:val="en-US" w:eastAsia="pl-PL" w:bidi="ar-SA"/>
                </w:rPr>
                <w:delText> </w:delText>
              </w:r>
            </w:del>
            <w:ins w:id="447" w:author="Nieznany autor" w:date="2020-09-04T15:52:05Z">
              <w:r>
                <w:rPr>
                  <w:rFonts w:eastAsia="Times New Roman" w:cs="Times New Roman" w:ascii="Times New Roman" w:hAnsi="Times New Roman"/>
                  <w:b/>
                  <w:bCs/>
                  <w:kern w:val="0"/>
                  <w:lang w:val="en-US" w:eastAsia="pl-PL" w:bidi="ar-SA"/>
                </w:rPr>
                <w:t> </w:t>
              </w:r>
            </w:ins>
            <w:r>
              <w:rPr>
                <w:rFonts w:eastAsia="Times New Roman" w:cs="Times New Roman" w:ascii="Times New Roman" w:hAnsi="Times New Roman"/>
                <w:b/>
                <w:bCs/>
                <w:kern w:val="0"/>
                <w:lang w:val="en-US" w:eastAsia="pl-PL" w:bidi="ar-SA"/>
              </w:rPr>
              <w:t>Lekarz</w:t>
            </w:r>
            <w:del w:id="448" w:author="Nieznany autor" w:date="2020-09-04T15:52:05Z">
              <w:r>
                <w:rPr>
                  <w:rFonts w:eastAsia="Times New Roman" w:cs="Times New Roman" w:ascii="Times New Roman" w:hAnsi="Times New Roman"/>
                  <w:b/>
                  <w:bCs/>
                  <w:kern w:val="0"/>
                  <w:lang w:val="pl-PL" w:eastAsia="pl-PL" w:bidi="ar-SA"/>
                </w:rPr>
                <w:delText> </w:delText>
              </w:r>
            </w:del>
            <w:ins w:id="449" w:author="Nieznany autor" w:date="2020-09-04T15:52:05Z">
              <w:r>
                <w:rPr>
                  <w:rFonts w:eastAsia="Times New Roman" w:cs="Times New Roman" w:ascii="Times New Roman" w:hAnsi="Times New Roman"/>
                  <w:b/>
                  <w:bCs/>
                  <w:kern w:val="0"/>
                  <w:sz w:val="24"/>
                  <w:szCs w:val="24"/>
                  <w:lang w:val="pl-PL" w:eastAsia="pl-PL" w:bidi="ar-SA"/>
                </w:rPr>
                <w:t> </w:t>
              </w:r>
            </w:ins>
          </w:p>
        </w:tc>
        <w:tc>
          <w:tcPr>
            <w:tcW w:w="6093"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programowanie,</w:t>
            </w:r>
            <w:del w:id="450" w:author="Nieznany autor" w:date="2020-09-04T15:52:05Z">
              <w:r>
                <w:rPr>
                  <w:rFonts w:eastAsia="Times New Roman" w:cs="Times New Roman" w:ascii="Times New Roman" w:hAnsi="Times New Roman"/>
                  <w:kern w:val="0"/>
                  <w:lang w:val="pl-PL" w:eastAsia="pl-PL" w:bidi="ar-SA"/>
                </w:rPr>
                <w:delText> </w:delText>
              </w:r>
            </w:del>
            <w:ins w:id="45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które</w:t>
            </w:r>
            <w:del w:id="452" w:author="Nieznany autor" w:date="2020-09-04T15:52:05Z">
              <w:r>
                <w:rPr>
                  <w:rFonts w:eastAsia="Times New Roman" w:cs="Times New Roman" w:ascii="Times New Roman" w:hAnsi="Times New Roman"/>
                  <w:kern w:val="0"/>
                  <w:lang w:val="pl-PL" w:eastAsia="pl-PL" w:bidi="ar-SA"/>
                </w:rPr>
                <w:delText> </w:delText>
              </w:r>
            </w:del>
            <w:ins w:id="45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ułatwia</w:t>
            </w:r>
            <w:del w:id="454" w:author="Nieznany autor" w:date="2020-09-04T15:52:05Z">
              <w:r>
                <w:rPr>
                  <w:rFonts w:eastAsia="Times New Roman" w:cs="Times New Roman" w:ascii="Times New Roman" w:hAnsi="Times New Roman"/>
                  <w:kern w:val="0"/>
                  <w:lang w:val="pl-PL" w:eastAsia="pl-PL" w:bidi="ar-SA"/>
                </w:rPr>
                <w:delText> </w:delText>
              </w:r>
            </w:del>
            <w:ins w:id="45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zorganizowanie</w:t>
            </w:r>
            <w:del w:id="456" w:author="Nieznany autor" w:date="2020-09-04T15:52:05Z">
              <w:r>
                <w:rPr>
                  <w:rFonts w:eastAsia="Times New Roman" w:cs="Times New Roman" w:ascii="Times New Roman" w:hAnsi="Times New Roman"/>
                  <w:kern w:val="0"/>
                  <w:lang w:val="pl-PL" w:eastAsia="pl-PL" w:bidi="ar-SA"/>
                </w:rPr>
                <w:delText> </w:delText>
              </w:r>
            </w:del>
            <w:ins w:id="45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optymalnego</w:t>
            </w:r>
            <w:del w:id="458" w:author="Nieznany autor" w:date="2020-09-04T15:52:05Z">
              <w:r>
                <w:rPr>
                  <w:rFonts w:eastAsia="Times New Roman" w:cs="Times New Roman" w:ascii="Times New Roman" w:hAnsi="Times New Roman"/>
                  <w:kern w:val="0"/>
                  <w:lang w:val="pl-PL" w:eastAsia="pl-PL" w:bidi="ar-SA"/>
                </w:rPr>
                <w:delText> </w:delText>
              </w:r>
            </w:del>
            <w:ins w:id="45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przepływu</w:t>
            </w:r>
            <w:del w:id="460" w:author="Nieznany autor" w:date="2020-09-04T15:52:05Z">
              <w:r>
                <w:rPr>
                  <w:rFonts w:eastAsia="Times New Roman" w:cs="Times New Roman" w:ascii="Times New Roman" w:hAnsi="Times New Roman"/>
                  <w:kern w:val="0"/>
                  <w:lang w:val="pl-PL" w:eastAsia="pl-PL" w:bidi="ar-SA"/>
                </w:rPr>
                <w:delText> </w:delText>
              </w:r>
            </w:del>
            <w:ins w:id="46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pacjentów</w:t>
            </w:r>
            <w:del w:id="462" w:author="Nieznany autor" w:date="2020-09-04T15:52:05Z">
              <w:r>
                <w:rPr>
                  <w:rFonts w:eastAsia="Times New Roman" w:cs="Times New Roman" w:ascii="Times New Roman" w:hAnsi="Times New Roman"/>
                  <w:kern w:val="0"/>
                  <w:lang w:val="pl-PL" w:eastAsia="pl-PL" w:bidi="ar-SA"/>
                </w:rPr>
                <w:delText> </w:delText>
              </w:r>
            </w:del>
            <w:ins w:id="46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w:t>
            </w:r>
            <w:del w:id="464" w:author="Nieznany autor" w:date="2020-09-04T15:52:05Z">
              <w:r>
                <w:rPr>
                  <w:rFonts w:eastAsia="Times New Roman" w:cs="Times New Roman" w:ascii="Times New Roman" w:hAnsi="Times New Roman"/>
                  <w:kern w:val="0"/>
                  <w:lang w:val="pl-PL" w:eastAsia="pl-PL" w:bidi="ar-SA"/>
                </w:rPr>
                <w:delText> </w:delText>
              </w:r>
            </w:del>
            <w:ins w:id="46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ograniczenia</w:t>
            </w:r>
            <w:del w:id="466" w:author="Nieznany autor" w:date="2020-09-04T15:52:05Z">
              <w:r>
                <w:rPr>
                  <w:rFonts w:eastAsia="Times New Roman" w:cs="Times New Roman" w:ascii="Times New Roman" w:hAnsi="Times New Roman"/>
                  <w:kern w:val="0"/>
                  <w:lang w:val="pl-PL" w:eastAsia="pl-PL" w:bidi="ar-SA"/>
                </w:rPr>
                <w:delText> </w:delText>
              </w:r>
            </w:del>
            <w:ins w:id="46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odwoływanych</w:t>
            </w:r>
            <w:del w:id="468" w:author="Nieznany autor" w:date="2020-09-04T15:52:05Z">
              <w:r>
                <w:rPr>
                  <w:rFonts w:eastAsia="Times New Roman" w:cs="Times New Roman" w:ascii="Times New Roman" w:hAnsi="Times New Roman"/>
                  <w:kern w:val="0"/>
                  <w:lang w:val="pl-PL" w:eastAsia="pl-PL" w:bidi="ar-SA"/>
                </w:rPr>
                <w:delText> </w:delText>
              </w:r>
            </w:del>
            <w:ins w:id="46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wizyt.</w:t>
            </w:r>
            <w:del w:id="470" w:author="Nieznany autor" w:date="2020-09-04T15:52:05Z">
              <w:r>
                <w:rPr>
                  <w:rFonts w:eastAsia="Times New Roman" w:cs="Times New Roman" w:ascii="Times New Roman" w:hAnsi="Times New Roman"/>
                  <w:kern w:val="0"/>
                  <w:lang w:val="pl-PL" w:eastAsia="pl-PL" w:bidi="ar-SA"/>
                </w:rPr>
                <w:delText> </w:delText>
              </w:r>
            </w:del>
            <w:ins w:id="47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Pacjentom</w:t>
            </w:r>
            <w:del w:id="472" w:author="Nieznany autor" w:date="2020-09-04T15:52:05Z">
              <w:r>
                <w:rPr>
                  <w:rFonts w:eastAsia="Times New Roman" w:cs="Times New Roman" w:ascii="Times New Roman" w:hAnsi="Times New Roman"/>
                  <w:kern w:val="0"/>
                  <w:lang w:val="pl-PL" w:eastAsia="pl-PL" w:bidi="ar-SA"/>
                </w:rPr>
                <w:delText> </w:delText>
              </w:r>
            </w:del>
            <w:ins w:id="47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daje</w:t>
            </w:r>
            <w:del w:id="474" w:author="Nieznany autor" w:date="2020-09-04T15:52:05Z">
              <w:r>
                <w:rPr>
                  <w:rFonts w:eastAsia="Times New Roman" w:cs="Times New Roman" w:ascii="Times New Roman" w:hAnsi="Times New Roman"/>
                  <w:kern w:val="0"/>
                  <w:lang w:val="pl-PL" w:eastAsia="pl-PL" w:bidi="ar-SA"/>
                </w:rPr>
                <w:delText> </w:delText>
              </w:r>
            </w:del>
            <w:ins w:id="47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możliwość</w:t>
            </w:r>
            <w:del w:id="476" w:author="Nieznany autor" w:date="2020-09-04T15:52:05Z">
              <w:r>
                <w:rPr>
                  <w:rFonts w:eastAsia="Times New Roman" w:cs="Times New Roman" w:ascii="Times New Roman" w:hAnsi="Times New Roman"/>
                  <w:kern w:val="0"/>
                  <w:lang w:val="pl-PL" w:eastAsia="pl-PL" w:bidi="ar-SA"/>
                </w:rPr>
                <w:delText> </w:delText>
              </w:r>
            </w:del>
            <w:ins w:id="47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poznania</w:t>
            </w:r>
            <w:del w:id="478" w:author="Nieznany autor" w:date="2020-09-04T15:52:05Z">
              <w:r>
                <w:rPr>
                  <w:rFonts w:eastAsia="Times New Roman" w:cs="Times New Roman" w:ascii="Times New Roman" w:hAnsi="Times New Roman"/>
                  <w:kern w:val="0"/>
                  <w:lang w:val="pl-PL" w:eastAsia="pl-PL" w:bidi="ar-SA"/>
                </w:rPr>
                <w:delText> </w:delText>
              </w:r>
            </w:del>
            <w:ins w:id="47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opinii</w:t>
            </w:r>
            <w:del w:id="480" w:author="Nieznany autor" w:date="2020-09-04T15:52:05Z">
              <w:r>
                <w:rPr>
                  <w:rFonts w:eastAsia="Times New Roman" w:cs="Times New Roman" w:ascii="Times New Roman" w:hAnsi="Times New Roman"/>
                  <w:kern w:val="0"/>
                  <w:lang w:val="pl-PL" w:eastAsia="pl-PL" w:bidi="ar-SA"/>
                </w:rPr>
                <w:delText> </w:delText>
              </w:r>
            </w:del>
            <w:ins w:id="48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w:t>
            </w:r>
            <w:del w:id="482" w:author="Nieznany autor" w:date="2020-09-04T15:52:05Z">
              <w:r>
                <w:rPr>
                  <w:rFonts w:eastAsia="Times New Roman" w:cs="Times New Roman" w:ascii="Times New Roman" w:hAnsi="Times New Roman"/>
                  <w:kern w:val="0"/>
                  <w:lang w:val="pl-PL" w:eastAsia="pl-PL" w:bidi="ar-SA"/>
                </w:rPr>
                <w:delText> </w:delText>
              </w:r>
            </w:del>
            <w:ins w:id="48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konkretnych</w:t>
            </w:r>
            <w:del w:id="484" w:author="Nieznany autor" w:date="2020-09-04T15:52:05Z">
              <w:r>
                <w:rPr>
                  <w:rFonts w:eastAsia="Times New Roman" w:cs="Times New Roman" w:ascii="Times New Roman" w:hAnsi="Times New Roman"/>
                  <w:kern w:val="0"/>
                  <w:lang w:val="pl-PL" w:eastAsia="pl-PL" w:bidi="ar-SA"/>
                </w:rPr>
                <w:delText> </w:delText>
              </w:r>
            </w:del>
            <w:ins w:id="48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lekarzach</w:t>
            </w:r>
            <w:del w:id="486" w:author="Nieznany autor" w:date="2020-09-04T15:52:05Z">
              <w:r>
                <w:rPr>
                  <w:rFonts w:eastAsia="Times New Roman" w:cs="Times New Roman" w:ascii="Times New Roman" w:hAnsi="Times New Roman"/>
                  <w:kern w:val="0"/>
                  <w:lang w:val="pl-PL" w:eastAsia="pl-PL" w:bidi="ar-SA"/>
                </w:rPr>
                <w:delText> </w:delText>
              </w:r>
            </w:del>
            <w:ins w:id="48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oraz</w:t>
            </w:r>
            <w:del w:id="488" w:author="Nieznany autor" w:date="2020-09-04T15:52:05Z">
              <w:r>
                <w:rPr>
                  <w:rFonts w:eastAsia="Times New Roman" w:cs="Times New Roman" w:ascii="Times New Roman" w:hAnsi="Times New Roman"/>
                  <w:kern w:val="0"/>
                  <w:lang w:val="pl-PL" w:eastAsia="pl-PL" w:bidi="ar-SA"/>
                </w:rPr>
                <w:delText> </w:delText>
              </w:r>
            </w:del>
            <w:ins w:id="48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zarezerwowania</w:t>
            </w:r>
            <w:del w:id="490" w:author="Nieznany autor" w:date="2020-09-04T15:52:05Z">
              <w:r>
                <w:rPr>
                  <w:rFonts w:eastAsia="Times New Roman" w:cs="Times New Roman" w:ascii="Times New Roman" w:hAnsi="Times New Roman"/>
                  <w:kern w:val="0"/>
                  <w:lang w:val="pl-PL" w:eastAsia="pl-PL" w:bidi="ar-SA"/>
                </w:rPr>
                <w:delText> </w:delText>
              </w:r>
            </w:del>
            <w:ins w:id="49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wizyty</w:t>
            </w:r>
            <w:del w:id="492" w:author="Nieznany autor" w:date="2020-09-04T15:52:05Z">
              <w:r>
                <w:rPr>
                  <w:rFonts w:eastAsia="Times New Roman" w:cs="Times New Roman" w:ascii="Times New Roman" w:hAnsi="Times New Roman"/>
                  <w:kern w:val="0"/>
                  <w:lang w:val="pl-PL" w:eastAsia="pl-PL" w:bidi="ar-SA"/>
                </w:rPr>
                <w:delText> </w:delText>
              </w:r>
            </w:del>
            <w:ins w:id="49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przez</w:t>
            </w:r>
            <w:del w:id="494" w:author="Nieznany autor" w:date="2020-09-04T15:52:05Z">
              <w:r>
                <w:rPr>
                  <w:rFonts w:eastAsia="Times New Roman" w:cs="Times New Roman" w:ascii="Times New Roman" w:hAnsi="Times New Roman"/>
                  <w:kern w:val="0"/>
                  <w:lang w:val="pl-PL" w:eastAsia="pl-PL" w:bidi="ar-SA"/>
                </w:rPr>
                <w:delText> </w:delText>
              </w:r>
            </w:del>
            <w:ins w:id="49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internet</w:t>
            </w:r>
            <w:del w:id="496" w:author="Nieznany autor" w:date="2020-09-04T15:52:05Z">
              <w:r>
                <w:rPr>
                  <w:rFonts w:eastAsia="Times New Roman" w:cs="Times New Roman" w:ascii="Times New Roman" w:hAnsi="Times New Roman"/>
                  <w:kern w:val="0"/>
                  <w:lang w:val="pl-PL" w:eastAsia="pl-PL" w:bidi="ar-SA"/>
                </w:rPr>
                <w:delText> </w:delText>
              </w:r>
            </w:del>
            <w:ins w:id="497" w:author="Nieznany autor" w:date="2020-09-04T15:52:05Z">
              <w:r>
                <w:rPr>
                  <w:rFonts w:eastAsia="Times New Roman" w:cs="Times New Roman" w:ascii="Times New Roman" w:hAnsi="Times New Roman"/>
                  <w:kern w:val="0"/>
                  <w:sz w:val="24"/>
                  <w:szCs w:val="24"/>
                  <w:lang w:val="pl-PL" w:eastAsia="pl-PL" w:bidi="ar-SA"/>
                </w:rPr>
                <w:t> </w:t>
              </w:r>
            </w:ins>
          </w:p>
        </w:tc>
        <w:tc>
          <w:tcPr>
            <w:tcW w:w="126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del w:id="498" w:author="Nieznany autor" w:date="2020-09-04T15:52:05Z">
              <w:r>
                <w:rPr>
                  <w:rFonts w:eastAsia="Times New Roman" w:cs="Times New Roman" w:ascii="Times New Roman" w:hAnsi="Times New Roman"/>
                  <w:kern w:val="0"/>
                  <w:lang w:val="pl-PL" w:eastAsia="pl-PL" w:bidi="ar-SA"/>
                </w:rPr>
                <w:delText> </w:delText>
              </w:r>
            </w:del>
            <w:ins w:id="499" w:author="Nieznany autor" w:date="2020-09-04T15:52:05Z">
              <w:r>
                <w:rPr>
                  <w:rFonts w:eastAsia="Times New Roman" w:cs="Times New Roman" w:ascii="Times New Roman" w:hAnsi="Times New Roman"/>
                  <w:kern w:val="0"/>
                  <w:sz w:val="24"/>
                  <w:szCs w:val="24"/>
                  <w:lang w:val="pl-PL" w:eastAsia="pl-PL" w:bidi="ar-SA"/>
                </w:rPr>
                <w:t> </w:t>
              </w:r>
            </w:ins>
          </w:p>
        </w:tc>
      </w:tr>
      <w:tr>
        <w:trPr/>
        <w:tc>
          <w:tcPr>
            <w:tcW w:w="169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Infermedica</w:t>
            </w:r>
            <w:del w:id="500" w:author="Nieznany autor" w:date="2020-09-04T15:52:05Z">
              <w:r>
                <w:rPr>
                  <w:rFonts w:eastAsia="Times New Roman" w:cs="Times New Roman" w:ascii="Times New Roman" w:hAnsi="Times New Roman"/>
                  <w:b/>
                  <w:bCs/>
                  <w:kern w:val="0"/>
                  <w:lang w:val="pl-PL" w:eastAsia="pl-PL" w:bidi="ar-SA"/>
                </w:rPr>
                <w:delText> </w:delText>
              </w:r>
            </w:del>
            <w:ins w:id="501" w:author="Nieznany autor" w:date="2020-09-04T15:52:05Z">
              <w:r>
                <w:rPr>
                  <w:rFonts w:eastAsia="Times New Roman" w:cs="Times New Roman" w:ascii="Times New Roman" w:hAnsi="Times New Roman"/>
                  <w:b/>
                  <w:bCs/>
                  <w:kern w:val="0"/>
                  <w:sz w:val="24"/>
                  <w:szCs w:val="24"/>
                  <w:lang w:val="pl-PL" w:eastAsia="pl-PL" w:bidi="ar-SA"/>
                </w:rPr>
                <w:t> </w:t>
              </w:r>
            </w:ins>
          </w:p>
        </w:tc>
        <w:tc>
          <w:tcPr>
            <w:tcW w:w="6093" w:type="dxa"/>
            <w:tcBorders>
              <w:top w:val="nil"/>
              <w:left w:val="nil"/>
              <w:bottom w:val="nil"/>
              <w:right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rozwiązania</w:t>
            </w:r>
            <w:del w:id="502" w:author="Nieznany autor" w:date="2020-09-04T15:52:05Z">
              <w:r>
                <w:rPr>
                  <w:rFonts w:eastAsia="Times New Roman" w:cs="Times New Roman" w:ascii="Times New Roman" w:hAnsi="Times New Roman"/>
                  <w:kern w:val="0"/>
                  <w:lang w:val="pl-PL" w:eastAsia="pl-PL" w:bidi="ar-SA"/>
                </w:rPr>
                <w:delText> </w:delText>
              </w:r>
            </w:del>
            <w:ins w:id="50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medyczne</w:t>
            </w:r>
            <w:del w:id="504" w:author="Nieznany autor" w:date="2020-09-04T15:52:05Z">
              <w:r>
                <w:rPr>
                  <w:rFonts w:eastAsia="Times New Roman" w:cs="Times New Roman" w:ascii="Times New Roman" w:hAnsi="Times New Roman"/>
                  <w:kern w:val="0"/>
                  <w:lang w:val="pl-PL" w:eastAsia="pl-PL" w:bidi="ar-SA"/>
                </w:rPr>
                <w:delText> </w:delText>
              </w:r>
            </w:del>
            <w:ins w:id="50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oparte</w:t>
            </w:r>
            <w:del w:id="506" w:author="Nieznany autor" w:date="2020-09-04T15:52:05Z">
              <w:r>
                <w:rPr>
                  <w:rFonts w:eastAsia="Times New Roman" w:cs="Times New Roman" w:ascii="Times New Roman" w:hAnsi="Times New Roman"/>
                  <w:kern w:val="0"/>
                  <w:lang w:val="pl-PL" w:eastAsia="pl-PL" w:bidi="ar-SA"/>
                </w:rPr>
                <w:delText> </w:delText>
              </w:r>
            </w:del>
            <w:ins w:id="50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w:t>
            </w:r>
            <w:del w:id="508" w:author="Nieznany autor" w:date="2020-09-04T15:52:05Z">
              <w:r>
                <w:rPr>
                  <w:rFonts w:eastAsia="Times New Roman" w:cs="Times New Roman" w:ascii="Times New Roman" w:hAnsi="Times New Roman"/>
                  <w:kern w:val="0"/>
                  <w:lang w:val="pl-PL" w:eastAsia="pl-PL" w:bidi="ar-SA"/>
                </w:rPr>
                <w:delText> </w:delText>
              </w:r>
            </w:del>
            <w:ins w:id="50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sztucznej</w:t>
            </w:r>
            <w:del w:id="510" w:author="Nieznany autor" w:date="2020-09-04T15:52:05Z">
              <w:r>
                <w:rPr>
                  <w:rFonts w:eastAsia="Times New Roman" w:cs="Times New Roman" w:ascii="Times New Roman" w:hAnsi="Times New Roman"/>
                  <w:kern w:val="0"/>
                  <w:lang w:val="pl-PL" w:eastAsia="pl-PL" w:bidi="ar-SA"/>
                </w:rPr>
                <w:delText> </w:delText>
              </w:r>
            </w:del>
            <w:ins w:id="51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inteligencji,</w:t>
            </w:r>
            <w:del w:id="512" w:author="Nieznany autor" w:date="2020-09-04T15:52:05Z">
              <w:r>
                <w:rPr>
                  <w:rFonts w:eastAsia="Times New Roman" w:cs="Times New Roman" w:ascii="Times New Roman" w:hAnsi="Times New Roman"/>
                  <w:kern w:val="0"/>
                  <w:lang w:val="pl-PL" w:eastAsia="pl-PL" w:bidi="ar-SA"/>
                </w:rPr>
                <w:delText> </w:delText>
              </w:r>
            </w:del>
            <w:ins w:id="51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które</w:t>
            </w:r>
            <w:del w:id="514" w:author="Nieznany autor" w:date="2020-09-04T15:52:05Z">
              <w:r>
                <w:rPr>
                  <w:rFonts w:eastAsia="Times New Roman" w:cs="Times New Roman" w:ascii="Times New Roman" w:hAnsi="Times New Roman"/>
                  <w:kern w:val="0"/>
                  <w:lang w:val="pl-PL" w:eastAsia="pl-PL" w:bidi="ar-SA"/>
                </w:rPr>
                <w:delText> </w:delText>
              </w:r>
            </w:del>
            <w:ins w:id="51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pomagają</w:t>
            </w:r>
            <w:del w:id="516" w:author="Nieznany autor" w:date="2020-09-04T15:52:05Z">
              <w:r>
                <w:rPr>
                  <w:rFonts w:eastAsia="Times New Roman" w:cs="Times New Roman" w:ascii="Times New Roman" w:hAnsi="Times New Roman"/>
                  <w:kern w:val="0"/>
                  <w:lang w:val="pl-PL" w:eastAsia="pl-PL" w:bidi="ar-SA"/>
                </w:rPr>
                <w:delText> </w:delText>
              </w:r>
            </w:del>
            <w:ins w:id="51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lekarzom</w:t>
            </w:r>
            <w:del w:id="518" w:author="Nieznany autor" w:date="2020-09-04T15:52:05Z">
              <w:r>
                <w:rPr>
                  <w:rFonts w:eastAsia="Times New Roman" w:cs="Times New Roman" w:ascii="Times New Roman" w:hAnsi="Times New Roman"/>
                  <w:kern w:val="0"/>
                  <w:lang w:val="pl-PL" w:eastAsia="pl-PL" w:bidi="ar-SA"/>
                </w:rPr>
                <w:delText> </w:delText>
              </w:r>
            </w:del>
            <w:ins w:id="51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w:t>
            </w:r>
            <w:del w:id="520" w:author="Nieznany autor" w:date="2020-09-04T15:52:05Z">
              <w:r>
                <w:rPr>
                  <w:rFonts w:eastAsia="Times New Roman" w:cs="Times New Roman" w:ascii="Times New Roman" w:hAnsi="Times New Roman"/>
                  <w:kern w:val="0"/>
                  <w:lang w:val="pl-PL" w:eastAsia="pl-PL" w:bidi="ar-SA"/>
                </w:rPr>
                <w:delText> </w:delText>
              </w:r>
            </w:del>
            <w:ins w:id="52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zapewnieniu</w:t>
            </w:r>
            <w:del w:id="522" w:author="Nieznany autor" w:date="2020-09-04T15:52:05Z">
              <w:r>
                <w:rPr>
                  <w:rFonts w:eastAsia="Times New Roman" w:cs="Times New Roman" w:ascii="Times New Roman" w:hAnsi="Times New Roman"/>
                  <w:kern w:val="0"/>
                  <w:lang w:val="pl-PL" w:eastAsia="pl-PL" w:bidi="ar-SA"/>
                </w:rPr>
                <w:delText> </w:delText>
              </w:r>
            </w:del>
            <w:ins w:id="52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skutecznej,</w:t>
            </w:r>
            <w:del w:id="524" w:author="Nieznany autor" w:date="2020-09-04T15:52:05Z">
              <w:r>
                <w:rPr>
                  <w:rFonts w:eastAsia="Times New Roman" w:cs="Times New Roman" w:ascii="Times New Roman" w:hAnsi="Times New Roman"/>
                  <w:kern w:val="0"/>
                  <w:lang w:val="pl-PL" w:eastAsia="pl-PL" w:bidi="ar-SA"/>
                </w:rPr>
                <w:delText> </w:delText>
              </w:r>
            </w:del>
            <w:ins w:id="52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bezpiecznej</w:t>
            </w:r>
            <w:del w:id="526" w:author="Nieznany autor" w:date="2020-09-04T15:52:05Z">
              <w:r>
                <w:rPr>
                  <w:rFonts w:eastAsia="Times New Roman" w:cs="Times New Roman" w:ascii="Times New Roman" w:hAnsi="Times New Roman"/>
                  <w:kern w:val="0"/>
                  <w:lang w:val="pl-PL" w:eastAsia="pl-PL" w:bidi="ar-SA"/>
                </w:rPr>
                <w:delText> </w:delText>
              </w:r>
            </w:del>
            <w:ins w:id="52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i</w:t>
            </w:r>
            <w:del w:id="528" w:author="Nieznany autor" w:date="2020-09-04T15:52:05Z">
              <w:r>
                <w:rPr>
                  <w:rFonts w:eastAsia="Times New Roman" w:cs="Times New Roman" w:ascii="Times New Roman" w:hAnsi="Times New Roman"/>
                  <w:kern w:val="0"/>
                  <w:lang w:val="pl-PL" w:eastAsia="pl-PL" w:bidi="ar-SA"/>
                </w:rPr>
                <w:delText> </w:delText>
              </w:r>
            </w:del>
            <w:ins w:id="52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niezawodnej</w:t>
            </w:r>
            <w:del w:id="530" w:author="Nieznany autor" w:date="2020-09-04T15:52:05Z">
              <w:r>
                <w:rPr>
                  <w:rFonts w:eastAsia="Times New Roman" w:cs="Times New Roman" w:ascii="Times New Roman" w:hAnsi="Times New Roman"/>
                  <w:kern w:val="0"/>
                  <w:lang w:val="pl-PL" w:eastAsia="pl-PL" w:bidi="ar-SA"/>
                </w:rPr>
                <w:delText> </w:delText>
              </w:r>
            </w:del>
            <w:ins w:id="53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opieki</w:t>
            </w:r>
            <w:del w:id="532" w:author="Nieznany autor" w:date="2020-09-04T15:52:05Z">
              <w:r>
                <w:rPr>
                  <w:rFonts w:eastAsia="Times New Roman" w:cs="Times New Roman" w:ascii="Times New Roman" w:hAnsi="Times New Roman"/>
                  <w:kern w:val="0"/>
                  <w:lang w:val="pl-PL" w:eastAsia="pl-PL" w:bidi="ar-SA"/>
                </w:rPr>
                <w:delText> </w:delText>
              </w:r>
            </w:del>
            <w:ins w:id="53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nad</w:t>
            </w:r>
            <w:del w:id="534" w:author="Nieznany autor" w:date="2020-09-04T15:52:05Z">
              <w:r>
                <w:rPr>
                  <w:rFonts w:eastAsia="Times New Roman" w:cs="Times New Roman" w:ascii="Times New Roman" w:hAnsi="Times New Roman"/>
                  <w:kern w:val="0"/>
                  <w:lang w:val="pl-PL" w:eastAsia="pl-PL" w:bidi="ar-SA"/>
                </w:rPr>
                <w:delText> </w:delText>
              </w:r>
            </w:del>
            <w:ins w:id="53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pacjentami</w:t>
            </w:r>
            <w:del w:id="536" w:author="Nieznany autor" w:date="2020-09-04T15:52:05Z">
              <w:r>
                <w:rPr>
                  <w:rFonts w:eastAsia="Times New Roman" w:cs="Times New Roman" w:ascii="Times New Roman" w:hAnsi="Times New Roman"/>
                  <w:kern w:val="0"/>
                  <w:lang w:val="pl-PL" w:eastAsia="pl-PL" w:bidi="ar-SA"/>
                </w:rPr>
                <w:delText> </w:delText>
              </w:r>
            </w:del>
            <w:ins w:id="537" w:author="Nieznany autor" w:date="2020-09-04T15:52:05Z">
              <w:r>
                <w:rPr>
                  <w:rFonts w:eastAsia="Times New Roman" w:cs="Times New Roman" w:ascii="Times New Roman" w:hAnsi="Times New Roman"/>
                  <w:kern w:val="0"/>
                  <w:sz w:val="24"/>
                  <w:szCs w:val="24"/>
                  <w:lang w:val="pl-PL" w:eastAsia="pl-PL" w:bidi="ar-SA"/>
                </w:rPr>
                <w:t> </w:t>
              </w:r>
            </w:ins>
          </w:p>
        </w:tc>
        <w:tc>
          <w:tcPr>
            <w:tcW w:w="1267" w:type="dxa"/>
            <w:tcBorders>
              <w:top w:val="nil"/>
              <w:left w:val="nil"/>
              <w:bottom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en-US" w:eastAsia="pl-PL" w:bidi="ar-SA"/>
              </w:rPr>
              <w:t>https://infermedica.com</w:t>
            </w:r>
            <w:del w:id="538" w:author="Nieznany autor" w:date="2020-09-04T15:52:05Z">
              <w:r>
                <w:rPr>
                  <w:rFonts w:eastAsia="Times New Roman" w:cs="Times New Roman" w:ascii="Times New Roman" w:hAnsi="Times New Roman"/>
                  <w:kern w:val="0"/>
                  <w:lang w:val="pl-PL" w:eastAsia="pl-PL" w:bidi="ar-SA"/>
                </w:rPr>
                <w:delText> </w:delText>
              </w:r>
            </w:del>
            <w:ins w:id="539" w:author="Nieznany autor" w:date="2020-09-04T15:52:05Z">
              <w:r>
                <w:rPr>
                  <w:rFonts w:eastAsia="Times New Roman" w:cs="Times New Roman" w:ascii="Times New Roman" w:hAnsi="Times New Roman"/>
                  <w:kern w:val="0"/>
                  <w:sz w:val="24"/>
                  <w:szCs w:val="24"/>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StethoMe®</w:t>
            </w:r>
            <w:del w:id="540" w:author="Nieznany autor" w:date="2020-09-04T15:52:05Z">
              <w:r>
                <w:rPr>
                  <w:rFonts w:eastAsia="Times New Roman" w:cs="Times New Roman" w:ascii="Times New Roman" w:hAnsi="Times New Roman"/>
                  <w:b/>
                  <w:bCs/>
                  <w:kern w:val="0"/>
                  <w:lang w:val="pl-PL" w:eastAsia="pl-PL" w:bidi="ar-SA"/>
                </w:rPr>
                <w:delText> </w:delText>
              </w:r>
            </w:del>
            <w:ins w:id="541" w:author="Nieznany autor" w:date="2020-09-04T15:52:05Z">
              <w:r>
                <w:rPr>
                  <w:rFonts w:eastAsia="Times New Roman" w:cs="Times New Roman" w:ascii="Times New Roman" w:hAnsi="Times New Roman"/>
                  <w:b/>
                  <w:bCs/>
                  <w:kern w:val="0"/>
                  <w:sz w:val="24"/>
                  <w:szCs w:val="24"/>
                  <w:lang w:val="pl-PL" w:eastAsia="pl-PL" w:bidi="ar-SA"/>
                </w:rPr>
                <w:t> </w:t>
              </w:r>
            </w:ins>
          </w:p>
        </w:tc>
        <w:tc>
          <w:tcPr>
            <w:tcW w:w="6093"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pierwszy</w:t>
            </w:r>
            <w:del w:id="542" w:author="Nieznany autor" w:date="2020-09-04T15:52:05Z">
              <w:r>
                <w:rPr>
                  <w:rFonts w:eastAsia="Times New Roman" w:cs="Times New Roman" w:ascii="Times New Roman" w:hAnsi="Times New Roman"/>
                  <w:kern w:val="0"/>
                  <w:lang w:val="pl-PL" w:eastAsia="pl-PL" w:bidi="ar-SA"/>
                </w:rPr>
                <w:delText> </w:delText>
              </w:r>
            </w:del>
            <w:ins w:id="54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system</w:t>
            </w:r>
            <w:del w:id="544" w:author="Nieznany autor" w:date="2020-09-04T15:52:05Z">
              <w:r>
                <w:rPr>
                  <w:rFonts w:eastAsia="Times New Roman" w:cs="Times New Roman" w:ascii="Times New Roman" w:hAnsi="Times New Roman"/>
                  <w:kern w:val="0"/>
                  <w:lang w:val="pl-PL" w:eastAsia="pl-PL" w:bidi="ar-SA"/>
                </w:rPr>
                <w:delText> </w:delText>
              </w:r>
            </w:del>
            <w:ins w:id="54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wykrywający</w:t>
            </w:r>
            <w:del w:id="546" w:author="Nieznany autor" w:date="2020-09-04T15:52:05Z">
              <w:r>
                <w:rPr>
                  <w:rFonts w:eastAsia="Times New Roman" w:cs="Times New Roman" w:ascii="Times New Roman" w:hAnsi="Times New Roman"/>
                  <w:kern w:val="0"/>
                  <w:lang w:val="pl-PL" w:eastAsia="pl-PL" w:bidi="ar-SA"/>
                </w:rPr>
                <w:delText> </w:delText>
              </w:r>
            </w:del>
            <w:ins w:id="54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nieprawidłowości</w:t>
            </w:r>
            <w:del w:id="548" w:author="Nieznany autor" w:date="2020-09-04T15:52:05Z">
              <w:r>
                <w:rPr>
                  <w:rFonts w:eastAsia="Times New Roman" w:cs="Times New Roman" w:ascii="Times New Roman" w:hAnsi="Times New Roman"/>
                  <w:kern w:val="0"/>
                  <w:lang w:val="pl-PL" w:eastAsia="pl-PL" w:bidi="ar-SA"/>
                </w:rPr>
                <w:delText> </w:delText>
              </w:r>
            </w:del>
            <w:ins w:id="54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 układzie</w:t>
            </w:r>
            <w:del w:id="550" w:author="Nieznany autor" w:date="2020-09-04T15:52:05Z">
              <w:r>
                <w:rPr>
                  <w:rFonts w:eastAsia="Times New Roman" w:cs="Times New Roman" w:ascii="Times New Roman" w:hAnsi="Times New Roman"/>
                  <w:kern w:val="0"/>
                  <w:lang w:val="pl-PL" w:eastAsia="pl-PL" w:bidi="ar-SA"/>
                </w:rPr>
                <w:delText> </w:delText>
              </w:r>
            </w:del>
            <w:ins w:id="55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oddechowym-</w:t>
            </w:r>
            <w:del w:id="552" w:author="Nieznany autor" w:date="2020-09-04T15:52:05Z">
              <w:r>
                <w:rPr>
                  <w:rFonts w:eastAsia="Times New Roman" w:cs="Times New Roman" w:ascii="Times New Roman" w:hAnsi="Times New Roman"/>
                  <w:kern w:val="0"/>
                  <w:lang w:val="pl-PL" w:eastAsia="pl-PL" w:bidi="ar-SA"/>
                </w:rPr>
                <w:delText> </w:delText>
              </w:r>
            </w:del>
            <w:ins w:id="55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tzw.</w:t>
            </w:r>
            <w:del w:id="554" w:author="Nieznany autor" w:date="2020-09-04T15:52:05Z">
              <w:r>
                <w:rPr>
                  <w:rFonts w:eastAsia="Times New Roman" w:cs="Times New Roman" w:ascii="Times New Roman" w:hAnsi="Times New Roman"/>
                  <w:kern w:val="0"/>
                  <w:lang w:val="pl-PL" w:eastAsia="pl-PL" w:bidi="ar-SA"/>
                </w:rPr>
                <w:delText> </w:delText>
              </w:r>
            </w:del>
            <w:ins w:id="555" w:author="Nieznany autor" w:date="2020-09-04T15:52:05Z">
              <w:r>
                <w:rPr>
                  <w:rFonts w:eastAsia="Times New Roman" w:cs="Times New Roman" w:ascii="Times New Roman" w:hAnsi="Times New Roman"/>
                  <w:kern w:val="0"/>
                  <w:lang w:val="pl-PL" w:eastAsia="pl-PL" w:bidi="ar-SA"/>
                </w:rPr>
                <w:t> </w:t>
              </w:r>
            </w:ins>
            <w:del w:id="556" w:author="Nieznany autor" w:date="2020-09-04T16:10:41Z">
              <w:r>
                <w:rPr>
                  <w:rFonts w:eastAsia="Times New Roman" w:cs="Times New Roman" w:ascii="Times New Roman" w:hAnsi="Times New Roman"/>
                  <w:kern w:val="0"/>
                  <w:lang w:val="pl-PL" w:eastAsia="pl-PL" w:bidi="ar-SA"/>
                </w:rPr>
                <w:delText>B</w:delText>
              </w:r>
            </w:del>
            <w:ins w:id="557" w:author="Nieznany autor" w:date="2020-09-04T16:10:41Z">
              <w:r>
                <w:rPr>
                  <w:rFonts w:eastAsia="Times New Roman" w:cs="Times New Roman" w:ascii="Times New Roman" w:hAnsi="Times New Roman"/>
                  <w:kern w:val="0"/>
                  <w:lang w:val="pl-PL" w:eastAsia="pl-PL" w:bidi="ar-SA"/>
                </w:rPr>
                <w:t>b</w:t>
              </w:r>
            </w:ins>
            <w:r>
              <w:rPr>
                <w:rFonts w:eastAsia="Times New Roman" w:cs="Times New Roman" w:ascii="Times New Roman" w:hAnsi="Times New Roman"/>
                <w:kern w:val="0"/>
                <w:lang w:val="pl-PL" w:eastAsia="pl-PL" w:bidi="ar-SA"/>
              </w:rPr>
              <w:t>ezprzewodowy</w:t>
            </w:r>
            <w:del w:id="558" w:author="Nieznany autor" w:date="2020-09-04T15:52:05Z">
              <w:r>
                <w:rPr>
                  <w:rFonts w:eastAsia="Times New Roman" w:cs="Times New Roman" w:ascii="Times New Roman" w:hAnsi="Times New Roman"/>
                  <w:kern w:val="0"/>
                  <w:lang w:val="pl-PL" w:eastAsia="pl-PL" w:bidi="ar-SA"/>
                </w:rPr>
                <w:delText> </w:delText>
              </w:r>
            </w:del>
            <w:ins w:id="55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stetoskop, do</w:t>
            </w:r>
            <w:del w:id="560" w:author="Nieznany autor" w:date="2020-09-04T15:52:05Z">
              <w:r>
                <w:rPr>
                  <w:rFonts w:eastAsia="Times New Roman" w:cs="Times New Roman" w:ascii="Times New Roman" w:hAnsi="Times New Roman"/>
                  <w:kern w:val="0"/>
                  <w:lang w:val="pl-PL" w:eastAsia="pl-PL" w:bidi="ar-SA"/>
                </w:rPr>
                <w:delText> </w:delText>
              </w:r>
            </w:del>
            <w:ins w:id="56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użytku</w:t>
            </w:r>
            <w:del w:id="562" w:author="Nieznany autor" w:date="2020-09-04T15:52:05Z">
              <w:r>
                <w:rPr>
                  <w:rFonts w:eastAsia="Times New Roman" w:cs="Times New Roman" w:ascii="Times New Roman" w:hAnsi="Times New Roman"/>
                  <w:kern w:val="0"/>
                  <w:lang w:val="pl-PL" w:eastAsia="pl-PL" w:bidi="ar-SA"/>
                </w:rPr>
                <w:delText> </w:delText>
              </w:r>
            </w:del>
            <w:ins w:id="56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przez</w:t>
            </w:r>
            <w:del w:id="564" w:author="Nieznany autor" w:date="2020-09-04T15:52:05Z">
              <w:r>
                <w:rPr>
                  <w:rFonts w:eastAsia="Times New Roman" w:cs="Times New Roman" w:ascii="Times New Roman" w:hAnsi="Times New Roman"/>
                  <w:kern w:val="0"/>
                  <w:lang w:val="pl-PL" w:eastAsia="pl-PL" w:bidi="ar-SA"/>
                </w:rPr>
                <w:delText> </w:delText>
              </w:r>
            </w:del>
            <w:ins w:id="56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pacjentów</w:t>
            </w:r>
            <w:del w:id="566" w:author="Nieznany autor" w:date="2020-09-04T15:52:05Z">
              <w:r>
                <w:rPr>
                  <w:rFonts w:eastAsia="Times New Roman" w:cs="Times New Roman" w:ascii="Times New Roman" w:hAnsi="Times New Roman"/>
                  <w:kern w:val="0"/>
                  <w:lang w:val="pl-PL" w:eastAsia="pl-PL" w:bidi="ar-SA"/>
                </w:rPr>
                <w:delText> </w:delText>
              </w:r>
            </w:del>
            <w:ins w:id="56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w:t>
            </w:r>
            <w:del w:id="568" w:author="Nieznany autor" w:date="2020-09-04T15:52:05Z">
              <w:r>
                <w:rPr>
                  <w:rFonts w:eastAsia="Times New Roman" w:cs="Times New Roman" w:ascii="Times New Roman" w:hAnsi="Times New Roman"/>
                  <w:kern w:val="0"/>
                  <w:lang w:val="pl-PL" w:eastAsia="pl-PL" w:bidi="ar-SA"/>
                </w:rPr>
                <w:delText> </w:delText>
              </w:r>
            </w:del>
            <w:ins w:id="56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warunkach</w:t>
            </w:r>
            <w:del w:id="570" w:author="Nieznany autor" w:date="2020-09-04T15:52:05Z">
              <w:r>
                <w:rPr>
                  <w:rFonts w:eastAsia="Times New Roman" w:cs="Times New Roman" w:ascii="Times New Roman" w:hAnsi="Times New Roman"/>
                  <w:kern w:val="0"/>
                  <w:lang w:val="pl-PL" w:eastAsia="pl-PL" w:bidi="ar-SA"/>
                </w:rPr>
                <w:delText> </w:delText>
              </w:r>
            </w:del>
            <w:ins w:id="57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domowych,</w:t>
            </w:r>
            <w:del w:id="572" w:author="Nieznany autor" w:date="2020-09-04T15:52:05Z">
              <w:r>
                <w:rPr>
                  <w:rFonts w:eastAsia="Times New Roman" w:cs="Times New Roman" w:ascii="Times New Roman" w:hAnsi="Times New Roman"/>
                  <w:kern w:val="0"/>
                  <w:lang w:val="pl-PL" w:eastAsia="pl-PL" w:bidi="ar-SA"/>
                </w:rPr>
                <w:delText> </w:delText>
              </w:r>
            </w:del>
            <w:ins w:id="57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zastosowanie</w:t>
            </w:r>
            <w:del w:id="574" w:author="Nieznany autor" w:date="2020-09-04T15:52:05Z">
              <w:r>
                <w:rPr>
                  <w:rFonts w:eastAsia="Times New Roman" w:cs="Times New Roman" w:ascii="Times New Roman" w:hAnsi="Times New Roman"/>
                  <w:kern w:val="0"/>
                  <w:lang w:val="pl-PL" w:eastAsia="pl-PL" w:bidi="ar-SA"/>
                </w:rPr>
                <w:delText> </w:delText>
              </w:r>
            </w:del>
            <w:ins w:id="57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telemedyczne</w:t>
            </w:r>
            <w:del w:id="576" w:author="Nieznany autor" w:date="2020-09-04T15:52:05Z">
              <w:r>
                <w:rPr>
                  <w:rFonts w:eastAsia="Times New Roman" w:cs="Times New Roman" w:ascii="Times New Roman" w:hAnsi="Times New Roman"/>
                  <w:kern w:val="0"/>
                  <w:lang w:val="pl-PL" w:eastAsia="pl-PL" w:bidi="ar-SA"/>
                </w:rPr>
                <w:delText> </w:delText>
              </w:r>
            </w:del>
            <w:ins w:id="577" w:author="Nieznany autor" w:date="2020-09-04T15:52:05Z">
              <w:r>
                <w:rPr>
                  <w:rFonts w:eastAsia="Times New Roman" w:cs="Times New Roman" w:ascii="Times New Roman" w:hAnsi="Times New Roman"/>
                  <w:kern w:val="0"/>
                  <w:sz w:val="24"/>
                  <w:szCs w:val="24"/>
                  <w:lang w:val="pl-PL" w:eastAsia="pl-PL" w:bidi="ar-SA"/>
                </w:rPr>
                <w:t> </w:t>
              </w:r>
            </w:ins>
          </w:p>
        </w:tc>
        <w:tc>
          <w:tcPr>
            <w:tcW w:w="126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en-US" w:eastAsia="pl-PL" w:bidi="ar-SA"/>
              </w:rPr>
              <w:t>(</w:t>
            </w:r>
            <w:hyperlink r:id="rId6" w:tgtFrame="_blank">
              <w:r>
                <w:rPr>
                  <w:rFonts w:eastAsia="Times New Roman" w:cs="Times New Roman" w:ascii="Times New Roman" w:hAnsi="Times New Roman"/>
                  <w:color w:val="0000FF"/>
                  <w:kern w:val="0"/>
                  <w:u w:val="single"/>
                  <w:lang w:val="en-US" w:eastAsia="pl-PL" w:bidi="ar-SA"/>
                </w:rPr>
                <w:t>https://stethome.com/pl</w:t>
              </w:r>
            </w:hyperlink>
            <w:del w:id="578" w:author="Nieznany autor" w:date="2020-09-04T15:52:05Z">
              <w:r>
                <w:rPr>
                  <w:rFonts w:eastAsia="Times New Roman" w:cs="Times New Roman" w:ascii="Times New Roman" w:hAnsi="Times New Roman"/>
                  <w:color w:val="0000FF"/>
                  <w:kern w:val="0"/>
                  <w:u w:val="single"/>
                  <w:lang w:val="pl-PL" w:eastAsia="pl-PL" w:bidi="ar-SA"/>
                </w:rPr>
                <w:delText> </w:delText>
              </w:r>
            </w:del>
            <w:ins w:id="579" w:author="Nieznany autor" w:date="2020-09-04T15:52:05Z">
              <w:r>
                <w:rPr>
                  <w:rFonts w:eastAsia="Times New Roman" w:cs="Times New Roman" w:ascii="Times New Roman" w:hAnsi="Times New Roman"/>
                  <w:kern w:val="0"/>
                  <w:lang w:val="pl-PL" w:eastAsia="pl-PL" w:bidi="ar-SA"/>
                </w:rPr>
                <w:t> </w:t>
              </w:r>
            </w:ins>
          </w:p>
        </w:tc>
      </w:tr>
      <w:tr>
        <w:trPr/>
        <w:tc>
          <w:tcPr>
            <w:tcW w:w="169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Cancer center</w:t>
            </w:r>
            <w:del w:id="580" w:author="Nieznany autor" w:date="2020-09-04T15:52:05Z">
              <w:r>
                <w:rPr>
                  <w:rFonts w:eastAsia="Times New Roman" w:cs="Times New Roman" w:ascii="Times New Roman" w:hAnsi="Times New Roman"/>
                  <w:b/>
                  <w:bCs/>
                  <w:kern w:val="0"/>
                  <w:lang w:val="pl-PL" w:eastAsia="pl-PL" w:bidi="ar-SA"/>
                </w:rPr>
                <w:delText> </w:delText>
              </w:r>
            </w:del>
            <w:ins w:id="581" w:author="Nieznany autor" w:date="2020-09-04T15:52:05Z">
              <w:r>
                <w:rPr>
                  <w:rFonts w:eastAsia="Times New Roman" w:cs="Times New Roman" w:ascii="Times New Roman" w:hAnsi="Times New Roman"/>
                  <w:b/>
                  <w:bCs/>
                  <w:kern w:val="0"/>
                  <w:sz w:val="24"/>
                  <w:szCs w:val="24"/>
                  <w:lang w:val="pl-PL" w:eastAsia="pl-PL" w:bidi="ar-SA"/>
                </w:rPr>
                <w:t> </w:t>
              </w:r>
            </w:ins>
          </w:p>
        </w:tc>
        <w:tc>
          <w:tcPr>
            <w:tcW w:w="6093" w:type="dxa"/>
            <w:tcBorders>
              <w:top w:val="nil"/>
              <w:left w:val="nil"/>
              <w:bottom w:val="nil"/>
              <w:right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wspomaganie</w:t>
            </w:r>
            <w:del w:id="582" w:author="Nieznany autor" w:date="2020-09-04T15:52:05Z">
              <w:r>
                <w:rPr>
                  <w:rFonts w:eastAsia="Times New Roman" w:cs="Times New Roman" w:ascii="Times New Roman" w:hAnsi="Times New Roman"/>
                  <w:kern w:val="0"/>
                  <w:lang w:val="pl-PL" w:eastAsia="pl-PL" w:bidi="ar-SA"/>
                </w:rPr>
                <w:delText> </w:delText>
              </w:r>
            </w:del>
            <w:ins w:id="58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diagnostyki</w:t>
            </w:r>
            <w:del w:id="584" w:author="Nieznany autor" w:date="2020-09-04T15:52:05Z">
              <w:r>
                <w:rPr>
                  <w:rFonts w:eastAsia="Times New Roman" w:cs="Times New Roman" w:ascii="Times New Roman" w:hAnsi="Times New Roman"/>
                  <w:kern w:val="0"/>
                  <w:lang w:val="pl-PL" w:eastAsia="pl-PL" w:bidi="ar-SA"/>
                </w:rPr>
                <w:delText> </w:delText>
              </w:r>
            </w:del>
            <w:ins w:id="58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nowotworów</w:t>
            </w:r>
            <w:del w:id="586" w:author="Nieznany autor" w:date="2020-09-04T15:52:05Z">
              <w:r>
                <w:rPr>
                  <w:rFonts w:eastAsia="Times New Roman" w:cs="Times New Roman" w:ascii="Times New Roman" w:hAnsi="Times New Roman"/>
                  <w:kern w:val="0"/>
                  <w:lang w:val="pl-PL" w:eastAsia="pl-PL" w:bidi="ar-SA"/>
                </w:rPr>
                <w:delText> </w:delText>
              </w:r>
            </w:del>
            <w:ins w:id="58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przez</w:t>
            </w:r>
            <w:del w:id="588" w:author="Nieznany autor" w:date="2020-09-04T15:52:05Z">
              <w:r>
                <w:rPr>
                  <w:rFonts w:eastAsia="Times New Roman" w:cs="Times New Roman" w:ascii="Times New Roman" w:hAnsi="Times New Roman"/>
                  <w:kern w:val="0"/>
                  <w:lang w:val="pl-PL" w:eastAsia="pl-PL" w:bidi="ar-SA"/>
                </w:rPr>
                <w:delText> </w:delText>
              </w:r>
            </w:del>
            <w:ins w:id="58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AI (uczenie</w:t>
            </w:r>
            <w:del w:id="590" w:author="Nieznany autor" w:date="2020-09-04T15:52:05Z">
              <w:r>
                <w:rPr>
                  <w:rFonts w:eastAsia="Times New Roman" w:cs="Times New Roman" w:ascii="Times New Roman" w:hAnsi="Times New Roman"/>
                  <w:kern w:val="0"/>
                  <w:lang w:val="pl-PL" w:eastAsia="pl-PL" w:bidi="ar-SA"/>
                </w:rPr>
                <w:delText> </w:delText>
              </w:r>
            </w:del>
            <w:ins w:id="59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maszynowe)</w:t>
            </w:r>
            <w:del w:id="592" w:author="Nieznany autor" w:date="2020-09-04T15:52:05Z">
              <w:r>
                <w:rPr>
                  <w:rFonts w:eastAsia="Times New Roman" w:cs="Times New Roman" w:ascii="Times New Roman" w:hAnsi="Times New Roman"/>
                  <w:kern w:val="0"/>
                  <w:lang w:val="pl-PL" w:eastAsia="pl-PL" w:bidi="ar-SA"/>
                </w:rPr>
                <w:delText> </w:delText>
              </w:r>
            </w:del>
            <w:ins w:id="593" w:author="Nieznany autor" w:date="2020-09-04T15:52:05Z">
              <w:r>
                <w:rPr>
                  <w:rFonts w:eastAsia="Times New Roman" w:cs="Times New Roman" w:ascii="Times New Roman" w:hAnsi="Times New Roman"/>
                  <w:kern w:val="0"/>
                  <w:sz w:val="24"/>
                  <w:szCs w:val="24"/>
                  <w:lang w:val="pl-PL" w:eastAsia="pl-PL" w:bidi="ar-SA"/>
                </w:rPr>
                <w:t> </w:t>
              </w:r>
            </w:ins>
          </w:p>
        </w:tc>
        <w:tc>
          <w:tcPr>
            <w:tcW w:w="1267" w:type="dxa"/>
            <w:tcBorders>
              <w:top w:val="nil"/>
              <w:left w:val="nil"/>
              <w:bottom w:val="nil"/>
            </w:tcBorders>
          </w:tcPr>
          <w:p>
            <w:pPr>
              <w:pStyle w:val="Normal"/>
              <w:widowControl/>
              <w:spacing w:lineRule="auto" w:line="240" w:before="0" w:after="0"/>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color w:val="0000FF"/>
                <w:kern w:val="0"/>
                <w:u w:val="single"/>
                <w:lang w:val="en-US" w:eastAsia="pl-PL" w:bidi="ar-SA"/>
              </w:rPr>
              <w:t>https://cancercenter.ai/</w:t>
            </w:r>
            <w:del w:id="594" w:author="Nieznany autor" w:date="2020-09-04T15:52:05Z">
              <w:r>
                <w:rPr>
                  <w:rFonts w:eastAsia="Times New Roman" w:cs="Times New Roman" w:ascii="Times New Roman" w:hAnsi="Times New Roman"/>
                  <w:color w:val="0000FF"/>
                  <w:kern w:val="0"/>
                  <w:u w:val="single"/>
                  <w:lang w:val="en-US" w:eastAsia="pl-PL" w:bidi="ar-SA"/>
                </w:rPr>
                <w:delText> </w:delText>
              </w:r>
            </w:del>
            <w:ins w:id="595" w:author="Nieznany autor" w:date="2020-09-04T15:52:05Z">
              <w:r>
                <w:rPr>
                  <w:rFonts w:eastAsia="Times New Roman" w:cs="Times New Roman" w:ascii="Times New Roman" w:hAnsi="Times New Roman"/>
                  <w:kern w:val="0"/>
                  <w:lang w:val="en-US" w:eastAsia="pl-PL" w:bidi="ar-SA"/>
                </w:rPr>
                <w:t> </w:t>
              </w:r>
            </w:ins>
            <w:del w:id="596" w:author="Nieznany autor" w:date="2020-09-04T15:52:05Z">
              <w:r>
                <w:rPr>
                  <w:rFonts w:eastAsia="Times New Roman" w:cs="Times New Roman" w:ascii="Times New Roman" w:hAnsi="Times New Roman"/>
                  <w:kern w:val="0"/>
                  <w:lang w:val="pl-PL" w:eastAsia="pl-PL" w:bidi="ar-SA"/>
                </w:rPr>
                <w:delText> </w:delText>
              </w:r>
            </w:del>
            <w:ins w:id="597" w:author="Nieznany autor" w:date="2020-09-04T15:52:05Z">
              <w:r>
                <w:rPr>
                  <w:rFonts w:eastAsia="Times New Roman" w:cs="Times New Roman" w:ascii="Times New Roman" w:hAnsi="Times New Roman"/>
                  <w:kern w:val="0"/>
                  <w:sz w:val="24"/>
                  <w:szCs w:val="24"/>
                  <w:lang w:val="pl-PL" w:eastAsia="pl-PL" w:bidi="ar-SA"/>
                </w:rPr>
                <w:t> </w:t>
              </w:r>
            </w:ins>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lineRule="auto" w:line="240" w:before="0" w:after="0"/>
              <w:jc w:val="both"/>
              <w:textAlignment w:val="baseline"/>
              <w:rPr>
                <w:rFonts w:ascii="Times New Roman" w:hAnsi="Times New Roman" w:eastAsia="Times New Roman" w:cs="Times New Roman"/>
                <w:sz w:val="24"/>
                <w:szCs w:val="24"/>
                <w:lang w:eastAsia="pl-PL"/>
              </w:rPr>
            </w:pPr>
            <w:r>
              <w:rPr>
                <w:rFonts w:eastAsia="Times New Roman" w:cs="Times New Roman" w:ascii="Times New Roman" w:hAnsi="Times New Roman"/>
                <w:b/>
                <w:bCs/>
                <w:kern w:val="0"/>
                <w:lang w:val="en-US" w:eastAsia="pl-PL" w:bidi="ar-SA"/>
              </w:rPr>
              <w:t>Intelliseq</w:t>
            </w:r>
            <w:del w:id="598" w:author="Nieznany autor" w:date="2020-09-04T15:52:05Z">
              <w:r>
                <w:rPr>
                  <w:rFonts w:eastAsia="Times New Roman" w:cs="Times New Roman" w:ascii="Times New Roman" w:hAnsi="Times New Roman"/>
                  <w:b/>
                  <w:bCs/>
                  <w:kern w:val="0"/>
                  <w:lang w:val="pl-PL" w:eastAsia="pl-PL" w:bidi="ar-SA"/>
                </w:rPr>
                <w:delText> </w:delText>
              </w:r>
            </w:del>
            <w:ins w:id="599" w:author="Nieznany autor" w:date="2020-09-04T15:52:05Z">
              <w:r>
                <w:rPr>
                  <w:rFonts w:eastAsia="Times New Roman" w:cs="Times New Roman" w:ascii="Times New Roman" w:hAnsi="Times New Roman"/>
                  <w:b/>
                  <w:bCs/>
                  <w:kern w:val="0"/>
                  <w:sz w:val="24"/>
                  <w:szCs w:val="24"/>
                  <w:lang w:val="pl-PL" w:eastAsia="pl-PL" w:bidi="ar-SA"/>
                </w:rPr>
                <w:t> </w:t>
              </w:r>
            </w:ins>
          </w:p>
        </w:tc>
        <w:tc>
          <w:tcPr>
            <w:tcW w:w="6093" w:type="dxa"/>
            <w:tcBorders>
              <w:left w:val="nil"/>
              <w:righ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r>
              <w:rPr>
                <w:rFonts w:eastAsia="Times New Roman" w:cs="Times New Roman" w:ascii="Times New Roman" w:hAnsi="Times New Roman"/>
                <w:kern w:val="0"/>
                <w:lang w:val="pl-PL" w:eastAsia="pl-PL" w:bidi="ar-SA"/>
              </w:rPr>
              <w:t>platforma</w:t>
            </w:r>
            <w:del w:id="600" w:author="Nieznany autor" w:date="2020-09-04T15:52:05Z">
              <w:r>
                <w:rPr>
                  <w:rFonts w:eastAsia="Times New Roman" w:cs="Times New Roman" w:ascii="Times New Roman" w:hAnsi="Times New Roman"/>
                  <w:kern w:val="0"/>
                  <w:lang w:val="pl-PL" w:eastAsia="pl-PL" w:bidi="ar-SA"/>
                </w:rPr>
                <w:delText> </w:delText>
              </w:r>
            </w:del>
            <w:ins w:id="601"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usługowa</w:t>
            </w:r>
            <w:del w:id="602" w:author="Nieznany autor" w:date="2020-09-04T15:52:05Z">
              <w:r>
                <w:rPr>
                  <w:rFonts w:eastAsia="Times New Roman" w:cs="Times New Roman" w:ascii="Times New Roman" w:hAnsi="Times New Roman"/>
                  <w:kern w:val="0"/>
                  <w:lang w:val="pl-PL" w:eastAsia="pl-PL" w:bidi="ar-SA"/>
                </w:rPr>
                <w:delText> </w:delText>
              </w:r>
            </w:del>
            <w:ins w:id="603"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do</w:t>
            </w:r>
            <w:del w:id="604" w:author="Nieznany autor" w:date="2020-09-04T15:52:05Z">
              <w:r>
                <w:rPr>
                  <w:rFonts w:eastAsia="Times New Roman" w:cs="Times New Roman" w:ascii="Times New Roman" w:hAnsi="Times New Roman"/>
                  <w:kern w:val="0"/>
                  <w:lang w:val="pl-PL" w:eastAsia="pl-PL" w:bidi="ar-SA"/>
                </w:rPr>
                <w:delText> </w:delText>
              </w:r>
            </w:del>
            <w:ins w:id="605"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analizy</w:t>
            </w:r>
            <w:del w:id="606" w:author="Nieznany autor" w:date="2020-09-04T15:52:05Z">
              <w:r>
                <w:rPr>
                  <w:rFonts w:eastAsia="Times New Roman" w:cs="Times New Roman" w:ascii="Times New Roman" w:hAnsi="Times New Roman"/>
                  <w:kern w:val="0"/>
                  <w:lang w:val="pl-PL" w:eastAsia="pl-PL" w:bidi="ar-SA"/>
                </w:rPr>
                <w:delText> </w:delText>
              </w:r>
            </w:del>
            <w:ins w:id="607"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danych</w:t>
            </w:r>
            <w:del w:id="608" w:author="Nieznany autor" w:date="2020-09-04T15:52:05Z">
              <w:r>
                <w:rPr>
                  <w:rFonts w:eastAsia="Times New Roman" w:cs="Times New Roman" w:ascii="Times New Roman" w:hAnsi="Times New Roman"/>
                  <w:kern w:val="0"/>
                  <w:lang w:val="pl-PL" w:eastAsia="pl-PL" w:bidi="ar-SA"/>
                </w:rPr>
                <w:delText> </w:delText>
              </w:r>
            </w:del>
            <w:ins w:id="609" w:author="Nieznany autor" w:date="2020-09-04T15:52:05Z">
              <w:r>
                <w:rPr>
                  <w:rFonts w:eastAsia="Times New Roman" w:cs="Times New Roman" w:ascii="Times New Roman" w:hAnsi="Times New Roman"/>
                  <w:kern w:val="0"/>
                  <w:lang w:val="pl-PL" w:eastAsia="pl-PL" w:bidi="ar-SA"/>
                </w:rPr>
                <w:t> </w:t>
              </w:r>
            </w:ins>
            <w:r>
              <w:rPr>
                <w:rFonts w:eastAsia="Times New Roman" w:cs="Times New Roman" w:ascii="Times New Roman" w:hAnsi="Times New Roman"/>
                <w:kern w:val="0"/>
                <w:lang w:val="pl-PL" w:eastAsia="pl-PL" w:bidi="ar-SA"/>
              </w:rPr>
              <w:t>z</w:t>
            </w:r>
            <w:del w:id="610" w:author="Nieznany autor" w:date="2020-09-04T15:52:05Z">
              <w:r>
                <w:rPr>
                  <w:rFonts w:eastAsia="Times New Roman" w:cs="Times New Roman" w:ascii="Times New Roman" w:hAnsi="Times New Roman"/>
                  <w:kern w:val="0"/>
                  <w:lang w:val="pl-PL" w:eastAsia="pl-PL" w:bidi="ar-SA"/>
                </w:rPr>
                <w:delText> </w:delText>
              </w:r>
            </w:del>
            <w:ins w:id="611" w:author="Nieznany autor" w:date="2020-09-04T15:52:05Z">
              <w:r>
                <w:rPr>
                  <w:rFonts w:eastAsia="Times New Roman" w:cs="Times New Roman" w:ascii="Times New Roman" w:hAnsi="Times New Roman"/>
                  <w:kern w:val="0"/>
                  <w:lang w:val="pl-PL" w:eastAsia="pl-PL" w:bidi="ar-SA"/>
                </w:rPr>
                <w:t> </w:t>
              </w:r>
            </w:ins>
            <w:commentRangeStart w:id="4"/>
            <w:r>
              <w:rPr>
                <w:rFonts w:eastAsia="Times New Roman" w:cs="Times New Roman" w:ascii="Times New Roman" w:hAnsi="Times New Roman"/>
                <w:kern w:val="0"/>
                <w:lang w:val="pl-PL" w:eastAsia="pl-PL" w:bidi="ar-SA"/>
              </w:rPr>
              <w:t>genomowych</w:t>
            </w:r>
            <w:ins w:id="612" w:author="Nieznany autor" w:date="2020-09-04T16:10:18Z">
              <w:r>
                <w:rPr>
                  <w:rFonts w:eastAsia="Times New Roman" w:cs="Times New Roman" w:ascii="Times New Roman" w:hAnsi="Times New Roman"/>
                  <w:kern w:val="0"/>
                  <w:lang w:val="pl-PL" w:eastAsia="pl-PL" w:bidi="ar-SA"/>
                </w:rPr>
              </w:r>
            </w:ins>
            <w:del w:id="613" w:author="Nieznany autor" w:date="2020-09-04T15:52:05Z">
              <w:commentRangeEnd w:id="4"/>
              <w:r>
                <w:commentReference w:id="4"/>
              </w:r>
              <w:r>
                <w:rPr>
                  <w:rFonts w:eastAsia="Times New Roman" w:cs="Times New Roman" w:ascii="Times New Roman" w:hAnsi="Times New Roman"/>
                  <w:kern w:val="0"/>
                  <w:lang w:val="pl-PL" w:eastAsia="pl-PL" w:bidi="ar-SA"/>
                </w:rPr>
                <w:delText> </w:delText>
              </w:r>
            </w:del>
            <w:ins w:id="614" w:author="Nieznany autor" w:date="2020-09-04T15:52:05Z">
              <w:r>
                <w:rPr>
                  <w:rFonts w:eastAsia="Times New Roman" w:cs="Times New Roman" w:ascii="Times New Roman" w:hAnsi="Times New Roman"/>
                  <w:kern w:val="0"/>
                  <w:sz w:val="24"/>
                  <w:szCs w:val="24"/>
                  <w:lang w:val="pl-PL" w:eastAsia="pl-PL" w:bidi="ar-SA"/>
                </w:rPr>
                <w:t> </w:t>
              </w:r>
            </w:ins>
          </w:p>
        </w:tc>
        <w:tc>
          <w:tcPr>
            <w:tcW w:w="1267" w:type="dxa"/>
            <w:tcBorders>
              <w:left w:val="nil"/>
            </w:tcBorders>
          </w:tcPr>
          <w:p>
            <w:pPr>
              <w:pStyle w:val="Normal"/>
              <w:widowControl/>
              <w:spacing w:lineRule="auto" w:line="240" w:before="0" w:after="0"/>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pl-PL"/>
              </w:rPr>
            </w:pPr>
            <w:hyperlink r:id="rId7" w:tgtFrame="_blank">
              <w:r>
                <w:rPr>
                  <w:rFonts w:eastAsia="Times New Roman" w:cs="Times New Roman" w:ascii="Times New Roman" w:hAnsi="Times New Roman"/>
                  <w:color w:val="0000FF"/>
                  <w:kern w:val="0"/>
                  <w:u w:val="single"/>
                  <w:lang w:val="en-US" w:eastAsia="pl-PL" w:bidi="ar-SA"/>
                </w:rPr>
                <w:t>https://intelliseq.com</w:t>
              </w:r>
            </w:hyperlink>
            <w:del w:id="615" w:author="Nieznany autor" w:date="2020-09-04T15:52:05Z">
              <w:r>
                <w:rPr>
                  <w:rFonts w:eastAsia="Times New Roman" w:cs="Times New Roman" w:ascii="Times New Roman" w:hAnsi="Times New Roman"/>
                  <w:color w:val="0000FF"/>
                  <w:kern w:val="0"/>
                  <w:u w:val="single"/>
                  <w:lang w:val="en-US" w:eastAsia="pl-PL" w:bidi="ar-SA"/>
                </w:rPr>
                <w:delText> </w:delText>
              </w:r>
            </w:del>
            <w:ins w:id="616" w:author="Nieznany autor" w:date="2020-09-04T15:52:05Z">
              <w:r>
                <w:rPr>
                  <w:rFonts w:eastAsia="Times New Roman" w:cs="Times New Roman" w:ascii="Times New Roman" w:hAnsi="Times New Roman"/>
                  <w:kern w:val="0"/>
                  <w:lang w:val="en-US" w:eastAsia="pl-PL" w:bidi="ar-SA"/>
                </w:rPr>
                <w:t> </w:t>
              </w:r>
            </w:ins>
            <w:del w:id="617" w:author="Nieznany autor" w:date="2020-09-04T15:52:05Z">
              <w:r>
                <w:rPr>
                  <w:rFonts w:eastAsia="Times New Roman" w:cs="Times New Roman" w:ascii="Times New Roman" w:hAnsi="Times New Roman"/>
                  <w:kern w:val="0"/>
                  <w:lang w:val="pl-PL" w:eastAsia="pl-PL" w:bidi="ar-SA"/>
                </w:rPr>
                <w:delText> </w:delText>
              </w:r>
            </w:del>
            <w:ins w:id="618" w:author="Nieznany autor" w:date="2020-09-04T15:52:05Z">
              <w:r>
                <w:rPr>
                  <w:rFonts w:eastAsia="Times New Roman" w:cs="Times New Roman" w:ascii="Times New Roman" w:hAnsi="Times New Roman"/>
                  <w:kern w:val="0"/>
                  <w:lang w:val="pl-PL" w:eastAsia="pl-PL" w:bidi="ar-SA"/>
                </w:rPr>
                <w:t> </w:t>
              </w:r>
            </w:ins>
          </w:p>
        </w:tc>
      </w:tr>
    </w:tbl>
    <w:p>
      <w:pPr>
        <w:pStyle w:val="Normal"/>
        <w:spacing w:lineRule="auto" w:line="240" w:before="0" w:after="0"/>
        <w:jc w:val="both"/>
        <w:textAlignment w:val="baseline"/>
        <w:rPr>
          <w:rFonts w:ascii="Segoe UI" w:hAnsi="Segoe UI" w:eastAsia="Times New Roman" w:cs="Segoe UI"/>
          <w:sz w:val="18"/>
          <w:szCs w:val="18"/>
          <w:lang w:eastAsia="pl-PL"/>
        </w:rPr>
      </w:pPr>
      <w:del w:id="619" w:author="Nieznany autor" w:date="2020-09-04T15:52:05Z">
        <w:r>
          <w:rPr>
            <w:rFonts w:eastAsia="Times New Roman" w:cs="Times New Roman" w:ascii="Times New Roman" w:hAnsi="Times New Roman"/>
            <w:sz w:val="24"/>
            <w:szCs w:val="24"/>
            <w:lang w:eastAsia="pl-PL"/>
          </w:rPr>
          <w:delText> </w:delText>
        </w:r>
      </w:del>
      <w:ins w:id="620"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Powyższe dane jednoznacznie sugerują, że w Polsce rozwój medycy</w:t>
      </w:r>
      <w:ins w:id="621" w:author="Nieznany autor" w:date="2020-09-04T16:10:53Z">
        <w:r>
          <w:rPr>
            <w:rFonts w:eastAsia="Times New Roman" w:cs="Times New Roman" w:ascii="Times New Roman" w:hAnsi="Times New Roman"/>
            <w:sz w:val="24"/>
            <w:szCs w:val="24"/>
            <w:lang w:eastAsia="pl-PL"/>
          </w:rPr>
          <w:t>ny</w:t>
        </w:r>
      </w:ins>
      <w:r>
        <w:rPr>
          <w:rFonts w:eastAsia="Times New Roman" w:cs="Times New Roman" w:ascii="Times New Roman" w:hAnsi="Times New Roman"/>
          <w:sz w:val="24"/>
          <w:szCs w:val="24"/>
          <w:lang w:eastAsia="pl-PL"/>
        </w:rPr>
        <w:t xml:space="preserve"> </w:t>
      </w:r>
      <w:del w:id="622" w:author="Nieznany autor" w:date="2020-09-04T16:11:00Z">
        <w:r>
          <w:rPr>
            <w:rFonts w:eastAsia="Times New Roman" w:cs="Times New Roman" w:ascii="Times New Roman" w:hAnsi="Times New Roman"/>
            <w:sz w:val="24"/>
            <w:szCs w:val="24"/>
            <w:lang w:eastAsia="pl-PL"/>
          </w:rPr>
          <w:delText>idzie</w:delText>
        </w:r>
      </w:del>
      <w:ins w:id="623" w:author="Nieznany autor" w:date="2020-09-04T16:11:00Z">
        <w:r>
          <w:rPr>
            <w:rFonts w:eastAsia="Times New Roman" w:cs="Times New Roman" w:ascii="Times New Roman" w:hAnsi="Times New Roman"/>
            <w:sz w:val="24"/>
            <w:szCs w:val="24"/>
            <w:lang w:eastAsia="pl-PL"/>
          </w:rPr>
          <w:t>zmierza</w:t>
        </w:r>
      </w:ins>
      <w:r>
        <w:rPr>
          <w:rFonts w:eastAsia="Times New Roman" w:cs="Times New Roman" w:ascii="Times New Roman" w:hAnsi="Times New Roman"/>
          <w:sz w:val="24"/>
          <w:szCs w:val="24"/>
          <w:lang w:eastAsia="pl-PL"/>
        </w:rPr>
        <w:t xml:space="preserve"> w stronę</w:t>
      </w:r>
      <w:del w:id="624" w:author="Nieznany autor" w:date="2020-09-04T15:52:05Z">
        <w:r>
          <w:rPr>
            <w:rFonts w:eastAsia="Times New Roman" w:cs="Times New Roman" w:ascii="Times New Roman" w:hAnsi="Times New Roman"/>
            <w:sz w:val="24"/>
            <w:szCs w:val="24"/>
            <w:lang w:eastAsia="pl-PL"/>
          </w:rPr>
          <w:delText> </w:delText>
        </w:r>
      </w:del>
      <w:ins w:id="625"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telemedycyny. Zaprezentowane startupy, nie skupiają się na medycynie ukierunkowanej na pacjenta tylko na większej dostępności do badań. Prawdopodobnie ma to związek z</w:t>
      </w:r>
      <w:del w:id="626" w:author="Nieznany autor" w:date="2020-09-04T15:52:05Z">
        <w:r>
          <w:rPr>
            <w:rFonts w:eastAsia="Times New Roman" w:cs="Times New Roman" w:ascii="Times New Roman" w:hAnsi="Times New Roman"/>
            <w:sz w:val="24"/>
            <w:szCs w:val="24"/>
            <w:lang w:eastAsia="pl-PL"/>
          </w:rPr>
          <w:delText> </w:delText>
        </w:r>
      </w:del>
      <w:ins w:id="627"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sytuacją</w:t>
      </w:r>
      <w:del w:id="628" w:author="Nieznany autor" w:date="2020-09-04T15:52:05Z">
        <w:r>
          <w:rPr>
            <w:rFonts w:eastAsia="Times New Roman" w:cs="Times New Roman" w:ascii="Times New Roman" w:hAnsi="Times New Roman"/>
            <w:sz w:val="24"/>
            <w:szCs w:val="24"/>
            <w:lang w:eastAsia="pl-PL"/>
          </w:rPr>
          <w:delText> </w:delText>
        </w:r>
      </w:del>
      <w:ins w:id="629"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służby zdrowia w naszym kraju.</w:t>
      </w:r>
      <w:del w:id="630" w:author="Nieznany autor" w:date="2020-09-04T15:52:05Z">
        <w:r>
          <w:rPr>
            <w:rFonts w:eastAsia="Times New Roman" w:cs="Times New Roman" w:ascii="Times New Roman" w:hAnsi="Times New Roman"/>
            <w:sz w:val="24"/>
            <w:szCs w:val="24"/>
            <w:lang w:eastAsia="pl-PL"/>
          </w:rPr>
          <w:delText> </w:delText>
        </w:r>
      </w:del>
      <w:ins w:id="631" w:author="Nieznany autor" w:date="2020-09-04T15:52:05Z">
        <w:r>
          <w:rPr>
            <w:rFonts w:eastAsia="Times New Roman" w:cs="Times New Roman" w:ascii="Times New Roman" w:hAnsi="Times New Roman"/>
            <w:sz w:val="24"/>
            <w:szCs w:val="24"/>
            <w:lang w:eastAsia="pl-PL"/>
          </w:rPr>
          <w:t> </w:t>
        </w:r>
      </w:ins>
      <w:del w:id="632" w:author="Nieznany autor" w:date="2020-09-04T15:52:05Z">
        <w:r>
          <w:rPr>
            <w:rFonts w:eastAsia="Times New Roman" w:cs="Times New Roman" w:ascii="Times New Roman" w:hAnsi="Times New Roman"/>
            <w:sz w:val="24"/>
            <w:szCs w:val="24"/>
            <w:lang w:eastAsia="pl-PL"/>
          </w:rPr>
          <w:delText> </w:delText>
        </w:r>
      </w:del>
      <w:ins w:id="633"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634" w:author="Nieznany autor" w:date="2020-09-04T15:52:05Z">
        <w:r>
          <w:rPr>
            <w:rFonts w:eastAsia="Times New Roman" w:cs="Times New Roman" w:ascii="Times New Roman" w:hAnsi="Times New Roman"/>
            <w:sz w:val="24"/>
            <w:szCs w:val="24"/>
            <w:lang w:eastAsia="pl-PL"/>
          </w:rPr>
          <w:delText> </w:delText>
        </w:r>
      </w:del>
      <w:ins w:id="635"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636" w:author="Nieznany autor" w:date="2020-09-04T16:11:21Z">
        <w:r>
          <w:rPr>
            <w:rFonts w:eastAsia="Times New Roman" w:cs="Times New Roman" w:ascii="Times New Roman" w:hAnsi="Times New Roman"/>
            <w:sz w:val="24"/>
            <w:szCs w:val="24"/>
            <w:lang w:eastAsia="pl-PL"/>
          </w:rPr>
          <w:delText xml:space="preserve">Innym </w:delText>
        </w:r>
      </w:del>
      <w:r>
        <w:rPr>
          <w:rFonts w:eastAsia="Times New Roman" w:cs="Times New Roman" w:ascii="Times New Roman" w:hAnsi="Times New Roman"/>
          <w:sz w:val="24"/>
          <w:szCs w:val="24"/>
          <w:lang w:eastAsia="pl-PL"/>
        </w:rPr>
        <w:t>Dodatkowo warto zauważyć, że praca z danymi medycznymi nie jest prosta. Pracując z systemem informatycznym</w:t>
      </w:r>
      <w:ins w:id="637" w:author="Nieznany autor" w:date="2020-09-04T16:11:33Z">
        <w:r>
          <w:rPr>
            <w:rFonts w:eastAsia="Times New Roman" w:cs="Times New Roman" w:ascii="Times New Roman" w:hAnsi="Times New Roman"/>
            <w:sz w:val="24"/>
            <w:szCs w:val="24"/>
            <w:lang w:eastAsia="pl-PL"/>
          </w:rPr>
          <w:t>,</w:t>
        </w:r>
      </w:ins>
      <w:r>
        <w:rPr>
          <w:rFonts w:eastAsia="Times New Roman" w:cs="Times New Roman" w:ascii="Times New Roman" w:hAnsi="Times New Roman"/>
          <w:sz w:val="24"/>
          <w:szCs w:val="24"/>
          <w:lang w:eastAsia="pl-PL"/>
        </w:rPr>
        <w:t xml:space="preserve"> który przetwarza dane pacjentów</w:t>
      </w:r>
      <w:ins w:id="638" w:author="Nieznany autor" w:date="2020-09-04T16:11:40Z">
        <w:r>
          <w:rPr>
            <w:rFonts w:eastAsia="Times New Roman" w:cs="Times New Roman" w:ascii="Times New Roman" w:hAnsi="Times New Roman"/>
            <w:sz w:val="24"/>
            <w:szCs w:val="24"/>
            <w:lang w:eastAsia="pl-PL"/>
          </w:rPr>
          <w:t>,</w:t>
        </w:r>
      </w:ins>
      <w:r>
        <w:rPr>
          <w:rFonts w:eastAsia="Times New Roman" w:cs="Times New Roman" w:ascii="Times New Roman" w:hAnsi="Times New Roman"/>
          <w:sz w:val="24"/>
          <w:szCs w:val="24"/>
          <w:lang w:eastAsia="pl-PL"/>
        </w:rPr>
        <w:t xml:space="preserve"> mamy do czynienia z danymi wrażliwymi. </w:t>
      </w:r>
      <w:commentRangeStart w:id="5"/>
      <w:r>
        <w:rPr>
          <w:rFonts w:eastAsia="Times New Roman" w:cs="Times New Roman" w:ascii="Times New Roman" w:hAnsi="Times New Roman"/>
          <w:sz w:val="24"/>
          <w:szCs w:val="24"/>
          <w:lang w:eastAsia="pl-PL"/>
        </w:rPr>
        <w:t>Wobec czego istnieje wiele ustaw wyznaczających granice.</w:t>
      </w:r>
      <w:ins w:id="639" w:author="Nieznany autor" w:date="2020-09-04T16:12:18Z">
        <w:r>
          <w:rPr>
            <w:rFonts w:eastAsia="Times New Roman" w:cs="Times New Roman" w:ascii="Times New Roman" w:hAnsi="Times New Roman"/>
            <w:sz w:val="24"/>
            <w:szCs w:val="24"/>
            <w:lang w:eastAsia="pl-PL"/>
          </w:rPr>
        </w:r>
      </w:ins>
      <w:del w:id="640" w:author="Nieznany autor" w:date="2020-09-04T15:52:05Z">
        <w:commentRangeEnd w:id="5"/>
        <w:r>
          <w:commentReference w:id="5"/>
        </w:r>
        <w:r>
          <w:rPr>
            <w:rFonts w:eastAsia="Times New Roman" w:cs="Times New Roman" w:ascii="Times New Roman" w:hAnsi="Times New Roman"/>
            <w:sz w:val="24"/>
            <w:szCs w:val="24"/>
            <w:lang w:eastAsia="pl-PL"/>
          </w:rPr>
          <w:delText> </w:delText>
        </w:r>
      </w:del>
      <w:ins w:id="641"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642" w:author="Nieznany autor" w:date="2020-09-04T15:52:05Z">
        <w:r>
          <w:rPr>
            <w:rFonts w:eastAsia="Times New Roman" w:cs="Times New Roman" w:ascii="Times New Roman" w:hAnsi="Times New Roman"/>
            <w:sz w:val="24"/>
            <w:szCs w:val="24"/>
            <w:lang w:eastAsia="pl-PL"/>
          </w:rPr>
          <w:delText> </w:delText>
        </w:r>
      </w:del>
      <w:ins w:id="643"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del w:id="660" w:author="Nieznany autor" w:date="2020-09-04T16:14:31Z"/>
        </w:rPr>
      </w:pPr>
      <w:r>
        <w:rPr>
          <w:rFonts w:eastAsia="Times New Roman" w:cs="Times New Roman" w:ascii="Times New Roman" w:hAnsi="Times New Roman"/>
          <w:sz w:val="24"/>
          <w:szCs w:val="24"/>
          <w:lang w:eastAsia="pl-PL"/>
        </w:rPr>
        <w:t>Podsumowując powyższe startupy nie wskazują jednoznacznego kierunku rozwoju IT</w:t>
      </w:r>
      <w:del w:id="644" w:author="Nieznany autor" w:date="2020-09-04T15:52:05Z">
        <w:r>
          <w:rPr>
            <w:rFonts w:eastAsia="Times New Roman" w:cs="Times New Roman" w:ascii="Times New Roman" w:hAnsi="Times New Roman"/>
            <w:sz w:val="24"/>
            <w:szCs w:val="24"/>
            <w:lang w:eastAsia="pl-PL"/>
          </w:rPr>
          <w:delText> </w:delText>
        </w:r>
      </w:del>
      <w:ins w:id="645" w:author="Nieznany autor" w:date="2020-09-04T15:52:05Z">
        <w:r>
          <w:rPr>
            <w:rFonts w:eastAsia="Times New Roman" w:cs="Times New Roman" w:ascii="Times New Roman" w:hAnsi="Times New Roman"/>
            <w:sz w:val="24"/>
            <w:szCs w:val="24"/>
            <w:lang w:eastAsia="pl-PL"/>
          </w:rPr>
          <w:t> </w:t>
        </w:r>
      </w:ins>
      <w:del w:id="646" w:author="Nieznany autor" w:date="2020-09-04T16:15:04Z">
        <w:r>
          <w:rPr>
            <w:rFonts w:eastAsia="Times New Roman" w:cs="Times New Roman" w:ascii="Times New Roman" w:hAnsi="Times New Roman"/>
            <w:sz w:val="24"/>
            <w:szCs w:val="24"/>
            <w:lang w:eastAsia="pl-PL"/>
          </w:rPr>
          <w:delText>h</w:delText>
        </w:r>
      </w:del>
      <w:ins w:id="647" w:author="Nieznany autor" w:date="2020-09-04T16:15:04Z">
        <w:r>
          <w:rPr>
            <w:rFonts w:eastAsia="Times New Roman" w:cs="Times New Roman" w:ascii="Times New Roman" w:hAnsi="Times New Roman"/>
            <w:sz w:val="24"/>
            <w:szCs w:val="24"/>
            <w:lang w:eastAsia="pl-PL"/>
          </w:rPr>
          <w:t>H</w:t>
        </w:r>
      </w:ins>
      <w:r>
        <w:rPr>
          <w:rFonts w:eastAsia="Times New Roman" w:cs="Times New Roman" w:ascii="Times New Roman" w:hAnsi="Times New Roman"/>
          <w:sz w:val="24"/>
          <w:szCs w:val="24"/>
          <w:lang w:eastAsia="pl-PL"/>
        </w:rPr>
        <w:t>ealth</w:t>
      </w:r>
      <w:del w:id="648" w:author="Nieznany autor" w:date="2020-09-04T16:15:06Z">
        <w:r>
          <w:rPr>
            <w:rFonts w:eastAsia="Times New Roman" w:cs="Times New Roman" w:ascii="Times New Roman" w:hAnsi="Times New Roman"/>
            <w:sz w:val="24"/>
            <w:szCs w:val="24"/>
            <w:lang w:eastAsia="pl-PL"/>
          </w:rPr>
          <w:delText>c</w:delText>
        </w:r>
      </w:del>
      <w:ins w:id="649" w:author="Nieznany autor" w:date="2020-09-04T16:15:06Z">
        <w:r>
          <w:rPr>
            <w:rFonts w:eastAsia="Times New Roman" w:cs="Times New Roman" w:ascii="Times New Roman" w:hAnsi="Times New Roman"/>
            <w:sz w:val="24"/>
            <w:szCs w:val="24"/>
            <w:lang w:eastAsia="pl-PL"/>
          </w:rPr>
          <w:t>C</w:t>
        </w:r>
      </w:ins>
      <w:r>
        <w:rPr>
          <w:rFonts w:eastAsia="Times New Roman" w:cs="Times New Roman" w:ascii="Times New Roman" w:hAnsi="Times New Roman"/>
          <w:sz w:val="24"/>
          <w:szCs w:val="24"/>
          <w:lang w:eastAsia="pl-PL"/>
        </w:rPr>
        <w:t>are. Z jednej strony każdy wie, że spersonalizowane leczenie powinno być standardem a z dr</w:t>
      </w:r>
      <w:del w:id="650" w:author="Nieznany autor" w:date="2020-09-04T16:14:10Z">
        <w:r>
          <w:rPr>
            <w:rFonts w:eastAsia="Times New Roman" w:cs="Times New Roman" w:ascii="Times New Roman" w:hAnsi="Times New Roman"/>
            <w:sz w:val="24"/>
            <w:szCs w:val="24"/>
            <w:lang w:eastAsia="pl-PL"/>
          </w:rPr>
          <w:delText>o</w:delText>
        </w:r>
      </w:del>
      <w:ins w:id="651" w:author="Nieznany autor" w:date="2020-09-04T16:14:10Z">
        <w:r>
          <w:rPr>
            <w:rFonts w:eastAsia="Times New Roman" w:cs="Times New Roman" w:ascii="Times New Roman" w:hAnsi="Times New Roman"/>
            <w:sz w:val="24"/>
            <w:szCs w:val="24"/>
            <w:lang w:eastAsia="pl-PL"/>
          </w:rPr>
          <w:t>u</w:t>
        </w:r>
      </w:ins>
      <w:r>
        <w:rPr>
          <w:rFonts w:eastAsia="Times New Roman" w:cs="Times New Roman" w:ascii="Times New Roman" w:hAnsi="Times New Roman"/>
          <w:sz w:val="24"/>
          <w:szCs w:val="24"/>
          <w:lang w:eastAsia="pl-PL"/>
        </w:rPr>
        <w:t>giej strony dalej borykamy się z problemem dostępności</w:t>
      </w:r>
      <w:del w:id="652" w:author="Nieznany autor" w:date="2020-09-04T15:52:05Z">
        <w:r>
          <w:rPr>
            <w:rFonts w:eastAsia="Times New Roman" w:cs="Times New Roman" w:ascii="Times New Roman" w:hAnsi="Times New Roman"/>
            <w:sz w:val="24"/>
            <w:szCs w:val="24"/>
            <w:lang w:eastAsia="pl-PL"/>
          </w:rPr>
          <w:delText> </w:delText>
        </w:r>
      </w:del>
      <w:ins w:id="653"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badań. Technologiczny rozwój medycyny na pewno będzie ściśle powiązany z rozwiązaniami inżynierskimi.</w:t>
      </w:r>
      <w:del w:id="654" w:author="Nieznany autor" w:date="2020-09-04T15:52:05Z">
        <w:r>
          <w:rPr>
            <w:rFonts w:eastAsia="Times New Roman" w:cs="Times New Roman" w:ascii="Times New Roman" w:hAnsi="Times New Roman"/>
            <w:sz w:val="24"/>
            <w:szCs w:val="24"/>
            <w:lang w:eastAsia="pl-PL"/>
          </w:rPr>
          <w:delText> </w:delText>
        </w:r>
      </w:del>
      <w:ins w:id="655"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xml:space="preserve"> Ze względu na przejście ze świata papierowego w świat cyfrowy konieczne będzie jednoczesne</w:t>
      </w:r>
      <w:del w:id="656" w:author="Nieznany autor" w:date="2020-09-04T15:52:05Z">
        <w:r>
          <w:rPr>
            <w:rFonts w:eastAsia="Times New Roman" w:cs="Times New Roman" w:ascii="Times New Roman" w:hAnsi="Times New Roman"/>
            <w:sz w:val="24"/>
            <w:szCs w:val="24"/>
            <w:lang w:eastAsia="pl-PL"/>
          </w:rPr>
          <w:delText> </w:delText>
        </w:r>
      </w:del>
      <w:ins w:id="657" w:author="Nieznany autor" w:date="2020-09-04T15:52:05Z">
        <w:r>
          <w:rPr>
            <w:rFonts w:eastAsia="Times New Roman" w:cs="Times New Roman" w:ascii="Times New Roman" w:hAnsi="Times New Roman"/>
            <w:sz w:val="24"/>
            <w:szCs w:val="24"/>
            <w:lang w:eastAsia="pl-PL"/>
          </w:rPr>
          <w:t> </w:t>
        </w:r>
      </w:ins>
      <w:del w:id="658" w:author="Nieznany autor" w:date="2020-09-04T15:52:05Z">
        <w:r>
          <w:rPr>
            <w:rFonts w:eastAsia="Times New Roman" w:cs="Times New Roman" w:ascii="Times New Roman" w:hAnsi="Times New Roman"/>
            <w:sz w:val="24"/>
            <w:szCs w:val="24"/>
            <w:lang w:eastAsia="pl-PL"/>
          </w:rPr>
          <w:delText> </w:delText>
        </w:r>
      </w:del>
      <w:ins w:id="659" w:author="Nieznany autor" w:date="2020-09-04T15:52:05Z">
        <w:r>
          <w:rPr>
            <w:rFonts w:eastAsia="Times New Roman" w:cs="Segoe UI" w:ascii="Segoe UI" w:hAnsi="Segoe UI"/>
            <w:sz w:val="18"/>
            <w:szCs w:val="18"/>
            <w:lang w:eastAsia="pl-PL"/>
          </w:rPr>
          <w:t> </w:t>
        </w:r>
      </w:ins>
    </w:p>
    <w:p>
      <w:pPr>
        <w:pStyle w:val="Normal"/>
        <w:widowControl/>
        <w:bidi w:val="0"/>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opracowanie nowych norm, porządkujących pewne kwestie. Aktualnie</w:t>
      </w:r>
      <w:del w:id="661" w:author="Nieznany autor" w:date="2020-09-04T15:52:05Z">
        <w:r>
          <w:rPr>
            <w:rFonts w:eastAsia="Times New Roman" w:cs="Times New Roman" w:ascii="Times New Roman" w:hAnsi="Times New Roman"/>
            <w:sz w:val="24"/>
            <w:szCs w:val="24"/>
            <w:lang w:eastAsia="pl-PL"/>
          </w:rPr>
          <w:delText> </w:delText>
        </w:r>
      </w:del>
      <w:ins w:id="66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zajmuje się tym</w:t>
      </w:r>
      <w:del w:id="663" w:author="Nieznany autor" w:date="2020-09-04T15:52:05Z">
        <w:r>
          <w:rPr>
            <w:rFonts w:eastAsia="Times New Roman" w:cs="Times New Roman" w:ascii="Times New Roman" w:hAnsi="Times New Roman"/>
            <w:sz w:val="24"/>
            <w:szCs w:val="24"/>
            <w:lang w:eastAsia="pl-PL"/>
          </w:rPr>
          <w:delText> </w:delText>
        </w:r>
      </w:del>
      <w:ins w:id="664"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Komitet Techniczny Międzynarodowej Organizacji Normalizacyjnej ds. Informatyki zdrowotnej - ISO/TC 215.</w:t>
      </w:r>
      <w:del w:id="665" w:author="Nieznany autor" w:date="2020-09-04T15:52:05Z">
        <w:r>
          <w:rPr>
            <w:rFonts w:eastAsia="Times New Roman" w:cs="Times New Roman" w:ascii="Times New Roman" w:hAnsi="Times New Roman"/>
            <w:sz w:val="24"/>
            <w:szCs w:val="24"/>
            <w:lang w:eastAsia="pl-PL"/>
          </w:rPr>
          <w:delText> </w:delText>
        </w:r>
      </w:del>
      <w:ins w:id="666"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667" w:author="Nieznany autor" w:date="2020-09-04T15:52:05Z">
        <w:r>
          <w:rPr>
            <w:rFonts w:eastAsia="Times New Roman" w:cs="Times New Roman" w:ascii="Times New Roman" w:hAnsi="Times New Roman"/>
            <w:sz w:val="24"/>
            <w:szCs w:val="24"/>
            <w:lang w:eastAsia="pl-PL"/>
          </w:rPr>
          <w:delText> </w:delText>
        </w:r>
      </w:del>
      <w:ins w:id="668"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Powyższe informacje sugerują, że w zakresie</w:t>
      </w:r>
      <w:del w:id="669" w:author="Nieznany autor" w:date="2020-09-04T15:52:05Z">
        <w:r>
          <w:rPr>
            <w:rFonts w:eastAsia="Times New Roman" w:cs="Times New Roman" w:ascii="Times New Roman" w:hAnsi="Times New Roman"/>
            <w:sz w:val="24"/>
            <w:szCs w:val="24"/>
            <w:lang w:eastAsia="pl-PL"/>
          </w:rPr>
          <w:delText> </w:delText>
        </w:r>
      </w:del>
      <w:ins w:id="670" w:author="Nieznany autor" w:date="2020-09-04T15:52:05Z">
        <w:r>
          <w:rPr>
            <w:rFonts w:eastAsia="Times New Roman" w:cs="Times New Roman" w:ascii="Times New Roman" w:hAnsi="Times New Roman"/>
            <w:sz w:val="24"/>
            <w:szCs w:val="24"/>
            <w:lang w:eastAsia="pl-PL"/>
          </w:rPr>
          <w:t> </w:t>
        </w:r>
      </w:ins>
      <w:commentRangeStart w:id="6"/>
      <w:r>
        <w:rPr>
          <w:rFonts w:eastAsia="Times New Roman" w:cs="Times New Roman" w:ascii="Times New Roman" w:hAnsi="Times New Roman"/>
          <w:sz w:val="24"/>
          <w:szCs w:val="24"/>
          <w:lang w:eastAsia="pl-PL"/>
        </w:rPr>
        <w:t>HealthCare</w:t>
      </w:r>
      <w:ins w:id="671" w:author="Nieznany autor" w:date="2020-09-04T16:15:16Z">
        <w:r>
          <w:rPr>
            <w:rFonts w:eastAsia="Times New Roman" w:cs="Times New Roman" w:ascii="Times New Roman" w:hAnsi="Times New Roman"/>
            <w:sz w:val="24"/>
            <w:szCs w:val="24"/>
            <w:lang w:eastAsia="pl-PL"/>
          </w:rPr>
        </w:r>
      </w:ins>
      <w:del w:id="672" w:author="Nieznany autor" w:date="2020-09-04T15:52:05Z">
        <w:commentRangeEnd w:id="6"/>
        <w:r>
          <w:commentReference w:id="6"/>
        </w:r>
        <w:r>
          <w:rPr>
            <w:rFonts w:eastAsia="Times New Roman" w:cs="Times New Roman" w:ascii="Times New Roman" w:hAnsi="Times New Roman"/>
            <w:sz w:val="24"/>
            <w:szCs w:val="24"/>
            <w:lang w:eastAsia="pl-PL"/>
          </w:rPr>
          <w:delText> </w:delText>
        </w:r>
      </w:del>
      <w:ins w:id="673"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xml:space="preserve">na pewno możemy spodziewać się rozwoju, związanego z diagnostyką na odległość, badań na odległość (za pomocą urządzeń przenośnych/mobilnych) czy operacji wykonywanych przez roboty. Skoro pomiary będą mogły być </w:t>
      </w:r>
      <w:ins w:id="674" w:author="Nieznany autor" w:date="2020-09-04T16:15:59Z">
        <w:r>
          <w:rPr>
            <w:rFonts w:eastAsia="Times New Roman" w:cs="Times New Roman" w:ascii="Times New Roman" w:hAnsi="Times New Roman"/>
            <w:sz w:val="24"/>
            <w:szCs w:val="24"/>
            <w:lang w:eastAsia="pl-PL"/>
          </w:rPr>
          <w:t>re</w:t>
        </w:r>
      </w:ins>
      <w:ins w:id="675" w:author="Nieznany autor" w:date="2020-09-04T16:16:00Z">
        <w:r>
          <w:rPr>
            <w:rFonts w:eastAsia="Times New Roman" w:cs="Times New Roman" w:ascii="Times New Roman" w:hAnsi="Times New Roman"/>
            <w:sz w:val="24"/>
            <w:szCs w:val="24"/>
            <w:lang w:eastAsia="pl-PL"/>
          </w:rPr>
          <w:t xml:space="preserve">alizowane </w:t>
        </w:r>
      </w:ins>
      <w:r>
        <w:rPr>
          <w:rFonts w:eastAsia="Times New Roman" w:cs="Times New Roman" w:ascii="Times New Roman" w:hAnsi="Times New Roman"/>
          <w:sz w:val="24"/>
          <w:szCs w:val="24"/>
          <w:lang w:eastAsia="pl-PL"/>
        </w:rPr>
        <w:t>na odległość</w:t>
      </w:r>
      <w:ins w:id="676" w:author="Nieznany autor" w:date="2020-09-04T16:16:05Z">
        <w:r>
          <w:rPr>
            <w:rFonts w:eastAsia="Times New Roman" w:cs="Times New Roman" w:ascii="Times New Roman" w:hAnsi="Times New Roman"/>
            <w:sz w:val="24"/>
            <w:szCs w:val="24"/>
            <w:lang w:eastAsia="pl-PL"/>
          </w:rPr>
          <w:t>,</w:t>
        </w:r>
      </w:ins>
      <w:r>
        <w:rPr>
          <w:rFonts w:eastAsia="Times New Roman" w:cs="Times New Roman" w:ascii="Times New Roman" w:hAnsi="Times New Roman"/>
          <w:sz w:val="24"/>
          <w:szCs w:val="24"/>
          <w:lang w:eastAsia="pl-PL"/>
        </w:rPr>
        <w:t xml:space="preserve"> to należy się również spodziewać szpitali z salami do pomiarów funkcji życiowych pacjenta – bezkontaktowych. </w:t>
      </w:r>
      <w:commentRangeStart w:id="7"/>
      <w:r>
        <w:rPr>
          <w:rFonts w:eastAsia="Times New Roman" w:cs="Times New Roman" w:ascii="Times New Roman" w:hAnsi="Times New Roman"/>
          <w:sz w:val="24"/>
          <w:szCs w:val="24"/>
          <w:lang w:eastAsia="pl-PL"/>
        </w:rPr>
        <w:t>Podejmowanie decyzji – diagnoz z wykorzystaniem maszyn uczących się, gromadzenie danych medycznych i dostępem do nich osób uprawnionych.</w:t>
      </w:r>
      <w:del w:id="677" w:author="Nieznany autor" w:date="2020-09-04T15:52:05Z">
        <w:r>
          <w:rPr>
            <w:rFonts w:eastAsia="Times New Roman" w:cs="Times New Roman" w:ascii="Times New Roman" w:hAnsi="Times New Roman"/>
            <w:sz w:val="24"/>
            <w:szCs w:val="24"/>
            <w:lang w:eastAsia="pl-PL"/>
          </w:rPr>
          <w:delText> </w:delText>
        </w:r>
      </w:del>
      <w:ins w:id="678" w:author="Nieznany autor" w:date="2020-09-04T15:52:05Z">
        <w:r>
          <w:rPr>
            <w:rFonts w:eastAsia="Times New Roman" w:cs="Times New Roman" w:ascii="Times New Roman" w:hAnsi="Times New Roman"/>
            <w:sz w:val="24"/>
            <w:szCs w:val="24"/>
            <w:lang w:eastAsia="pl-PL"/>
          </w:rPr>
          <w:t> </w:t>
        </w:r>
      </w:ins>
      <w:del w:id="679" w:author="Nieznany autor" w:date="2020-09-04T15:52:05Z">
        <w:r>
          <w:rPr>
            <w:rFonts w:eastAsia="Times New Roman" w:cs="Times New Roman" w:ascii="Times New Roman" w:hAnsi="Times New Roman"/>
            <w:sz w:val="24"/>
            <w:szCs w:val="24"/>
            <w:lang w:eastAsia="pl-PL"/>
          </w:rPr>
          <w:delText> </w:delText>
        </w:r>
      </w:del>
      <w:ins w:id="680" w:author="Nieznany autor" w:date="2020-09-04T15:52:05Z">
        <w:r>
          <w:rPr>
            <w:rFonts w:eastAsia="Times New Roman" w:cs="Segoe UI" w:ascii="Segoe UI" w:hAnsi="Segoe UI"/>
            <w:sz w:val="18"/>
            <w:szCs w:val="18"/>
            <w:lang w:eastAsia="pl-PL"/>
          </w:rPr>
          <w:t> </w:t>
        </w:r>
      </w:ins>
      <w:ins w:id="681" w:author="Nieznany autor" w:date="2020-09-04T16:16:33Z">
        <w:commentRangeEnd w:id="7"/>
        <w:r>
          <w:commentReference w:id="7"/>
        </w:r>
        <w:r>
          <w:rPr>
            <w:rFonts w:eastAsia="Times New Roman" w:cs="Segoe UI" w:ascii="Segoe UI" w:hAnsi="Segoe UI"/>
            <w:sz w:val="18"/>
            <w:szCs w:val="18"/>
            <w:lang w:eastAsia="pl-PL"/>
          </w:rPr>
        </w:r>
      </w:ins>
    </w:p>
    <w:p>
      <w:pPr>
        <w:pStyle w:val="Normal"/>
        <w:spacing w:lineRule="auto" w:line="240" w:before="0" w:after="0"/>
        <w:jc w:val="both"/>
        <w:textAlignment w:val="baseline"/>
        <w:rPr>
          <w:rFonts w:ascii="Segoe UI" w:hAnsi="Segoe UI" w:eastAsia="Times New Roman" w:cs="Segoe UI"/>
          <w:sz w:val="18"/>
          <w:szCs w:val="18"/>
          <w:lang w:eastAsia="pl-PL"/>
        </w:rPr>
      </w:pPr>
      <w:del w:id="682" w:author="Nieznany autor" w:date="2020-09-04T15:52:05Z">
        <w:r>
          <w:rPr>
            <w:rFonts w:eastAsia="Times New Roman" w:cs="Times New Roman" w:ascii="Times New Roman" w:hAnsi="Times New Roman"/>
            <w:sz w:val="24"/>
            <w:szCs w:val="24"/>
            <w:lang w:eastAsia="pl-PL"/>
          </w:rPr>
          <w:delText> </w:delText>
        </w:r>
      </w:del>
      <w:ins w:id="683"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Zaprezentowane dane</w:t>
      </w:r>
      <w:del w:id="684" w:author="Nieznany autor" w:date="2020-09-04T15:52:05Z">
        <w:r>
          <w:rPr>
            <w:rFonts w:eastAsia="Times New Roman" w:cs="Times New Roman" w:ascii="Times New Roman" w:hAnsi="Times New Roman"/>
            <w:sz w:val="24"/>
            <w:szCs w:val="24"/>
            <w:lang w:eastAsia="pl-PL"/>
          </w:rPr>
          <w:delText> </w:delText>
        </w:r>
      </w:del>
      <w:ins w:id="685"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sugerują</w:t>
      </w:r>
      <w:ins w:id="686" w:author="Nieznany autor" w:date="2020-09-04T16:17:07Z">
        <w:r>
          <w:rPr>
            <w:rFonts w:eastAsia="Times New Roman" w:cs="Times New Roman" w:ascii="Times New Roman" w:hAnsi="Times New Roman"/>
            <w:sz w:val="24"/>
            <w:szCs w:val="24"/>
            <w:lang w:eastAsia="pl-PL"/>
          </w:rPr>
          <w:t>,</w:t>
        </w:r>
      </w:ins>
      <w:del w:id="687" w:author="Nieznany autor" w:date="2020-09-04T15:52:05Z">
        <w:r>
          <w:rPr>
            <w:rFonts w:eastAsia="Times New Roman" w:cs="Times New Roman" w:ascii="Times New Roman" w:hAnsi="Times New Roman"/>
            <w:sz w:val="24"/>
            <w:szCs w:val="24"/>
            <w:lang w:eastAsia="pl-PL"/>
          </w:rPr>
          <w:delText> </w:delText>
        </w:r>
      </w:del>
      <w:ins w:id="688"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że w najbliższej przeszłości należy się spodziewać rozwoju takich stanowisk pracy jak:</w:t>
      </w:r>
      <w:del w:id="689" w:author="Nieznany autor" w:date="2020-09-04T15:52:05Z">
        <w:r>
          <w:rPr>
            <w:rFonts w:eastAsia="Times New Roman" w:cs="Times New Roman" w:ascii="Times New Roman" w:hAnsi="Times New Roman"/>
            <w:sz w:val="24"/>
            <w:szCs w:val="24"/>
            <w:lang w:eastAsia="pl-PL"/>
          </w:rPr>
          <w:delText> </w:delText>
        </w:r>
      </w:del>
      <w:ins w:id="690" w:author="Nieznany autor" w:date="2020-09-04T15:52:05Z">
        <w:r>
          <w:rPr>
            <w:rFonts w:eastAsia="Times New Roman" w:cs="Segoe UI" w:ascii="Segoe UI" w:hAnsi="Segoe UI"/>
            <w:sz w:val="18"/>
            <w:szCs w:val="18"/>
            <w:lang w:eastAsia="pl-PL"/>
          </w:rPr>
          <w:t> </w:t>
        </w:r>
      </w:ins>
    </w:p>
    <w:p>
      <w:pPr>
        <w:pStyle w:val="ListParagraph"/>
        <w:numPr>
          <w:ilvl w:val="0"/>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b/>
          <w:bCs/>
          <w:sz w:val="24"/>
          <w:szCs w:val="24"/>
          <w:lang w:eastAsia="pl-PL"/>
        </w:rPr>
        <w:t>Specjaliści do wirtualnej rzeczywistości (nauczenie studentów medycyny,</w:t>
      </w:r>
      <w:del w:id="691" w:author="Nieznany autor" w:date="2020-09-04T15:52:05Z">
        <w:r>
          <w:rPr>
            <w:rFonts w:eastAsia="Times New Roman" w:cs="Times New Roman" w:ascii="Times New Roman" w:hAnsi="Times New Roman"/>
            <w:b/>
            <w:bCs/>
            <w:sz w:val="24"/>
            <w:szCs w:val="24"/>
            <w:lang w:eastAsia="pl-PL"/>
          </w:rPr>
          <w:delText> </w:delText>
        </w:r>
      </w:del>
      <w:ins w:id="692" w:author="Nieznany autor" w:date="2020-09-04T15:52:05Z">
        <w:r>
          <w:rPr>
            <w:rFonts w:eastAsia="Times New Roman" w:cs="Times New Roman" w:ascii="Times New Roman" w:hAnsi="Times New Roman"/>
            <w:b/>
            <w:bCs/>
            <w:sz w:val="24"/>
            <w:szCs w:val="24"/>
            <w:lang w:eastAsia="pl-PL"/>
          </w:rPr>
          <w:t> </w:t>
        </w:r>
      </w:ins>
      <w:r>
        <w:rPr>
          <w:rFonts w:eastAsia="Times New Roman" w:cs="Times New Roman" w:ascii="Times New Roman" w:hAnsi="Times New Roman"/>
          <w:b/>
          <w:bCs/>
          <w:sz w:val="24"/>
          <w:szCs w:val="24"/>
          <w:lang w:eastAsia="pl-PL"/>
        </w:rPr>
        <w:t>ćwiczenia</w:t>
      </w:r>
      <w:del w:id="693" w:author="Nieznany autor" w:date="2020-09-04T15:52:05Z">
        <w:r>
          <w:rPr>
            <w:rFonts w:eastAsia="Times New Roman" w:cs="Times New Roman" w:ascii="Times New Roman" w:hAnsi="Times New Roman"/>
            <w:b/>
            <w:bCs/>
            <w:sz w:val="24"/>
            <w:szCs w:val="24"/>
            <w:lang w:eastAsia="pl-PL"/>
          </w:rPr>
          <w:delText> </w:delText>
        </w:r>
      </w:del>
      <w:ins w:id="694" w:author="Nieznany autor" w:date="2020-09-04T15:52:05Z">
        <w:r>
          <w:rPr>
            <w:rFonts w:eastAsia="Times New Roman" w:cs="Times New Roman" w:ascii="Times New Roman" w:hAnsi="Times New Roman"/>
            <w:b/>
            <w:bCs/>
            <w:sz w:val="24"/>
            <w:szCs w:val="24"/>
            <w:lang w:eastAsia="pl-PL"/>
          </w:rPr>
          <w:t> </w:t>
        </w:r>
      </w:ins>
      <w:r>
        <w:rPr>
          <w:rFonts w:eastAsia="Times New Roman" w:cs="Times New Roman" w:ascii="Times New Roman" w:hAnsi="Times New Roman"/>
          <w:b/>
          <w:bCs/>
          <w:sz w:val="24"/>
          <w:szCs w:val="24"/>
          <w:lang w:eastAsia="pl-PL"/>
        </w:rPr>
        <w:t>przed operacją dla chirurgów)</w:t>
      </w:r>
      <w:del w:id="695" w:author="Nieznany autor" w:date="2020-09-04T15:52:05Z">
        <w:r>
          <w:rPr>
            <w:rFonts w:eastAsia="Times New Roman" w:cs="Times New Roman" w:ascii="Times New Roman" w:hAnsi="Times New Roman"/>
            <w:b/>
            <w:bCs/>
            <w:sz w:val="24"/>
            <w:szCs w:val="24"/>
            <w:lang w:eastAsia="pl-PL"/>
          </w:rPr>
          <w:delText> </w:delText>
        </w:r>
      </w:del>
      <w:ins w:id="696" w:author="Nieznany autor" w:date="2020-09-04T15:52:05Z">
        <w:r>
          <w:rPr>
            <w:rFonts w:eastAsia="Times New Roman" w:cs="Segoe UI" w:ascii="Segoe UI" w:hAnsi="Segoe UI"/>
            <w:sz w:val="18"/>
            <w:szCs w:val="18"/>
            <w:lang w:eastAsia="pl-PL"/>
          </w:rPr>
          <w:t> </w:t>
        </w:r>
      </w:ins>
    </w:p>
    <w:p>
      <w:pPr>
        <w:pStyle w:val="ListParagraph"/>
        <w:numPr>
          <w:ilvl w:val="0"/>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b/>
          <w:bCs/>
          <w:sz w:val="24"/>
          <w:szCs w:val="24"/>
          <w:lang w:eastAsia="pl-PL"/>
        </w:rPr>
        <w:t>Specjaliści obliczeniowi</w:t>
      </w:r>
      <w:del w:id="697" w:author="Nieznany autor" w:date="2020-09-04T15:52:05Z">
        <w:r>
          <w:rPr>
            <w:rFonts w:eastAsia="Times New Roman" w:cs="Times New Roman" w:ascii="Times New Roman" w:hAnsi="Times New Roman"/>
            <w:b/>
            <w:bCs/>
            <w:sz w:val="24"/>
            <w:szCs w:val="24"/>
            <w:lang w:eastAsia="pl-PL"/>
          </w:rPr>
          <w:delText> </w:delText>
        </w:r>
      </w:del>
      <w:ins w:id="698" w:author="Nieznany autor" w:date="2020-09-04T15:52:05Z">
        <w:r>
          <w:rPr>
            <w:rFonts w:eastAsia="Times New Roman" w:cs="Segoe UI" w:ascii="Segoe UI" w:hAnsi="Segoe UI"/>
            <w:sz w:val="18"/>
            <w:szCs w:val="18"/>
            <w:lang w:eastAsia="pl-PL"/>
          </w:rPr>
          <w:t> </w:t>
        </w:r>
      </w:ins>
    </w:p>
    <w:p>
      <w:pPr>
        <w:pStyle w:val="ListParagraph"/>
        <w:numPr>
          <w:ilvl w:val="0"/>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Programista:</w:t>
      </w:r>
      <w:del w:id="699" w:author="Nieznany autor" w:date="2020-09-04T15:52:05Z">
        <w:r>
          <w:rPr>
            <w:rFonts w:eastAsia="Times New Roman" w:cs="Times New Roman" w:ascii="Times New Roman" w:hAnsi="Times New Roman"/>
            <w:sz w:val="24"/>
            <w:szCs w:val="24"/>
            <w:lang w:eastAsia="pl-PL"/>
          </w:rPr>
          <w:delText> </w:delText>
        </w:r>
      </w:del>
      <w:ins w:id="700"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Jezyki</w:t>
      </w:r>
      <w:del w:id="701" w:author="Nieznany autor" w:date="2020-09-04T15:52:05Z">
        <w:r>
          <w:rPr>
            <w:rFonts w:eastAsia="Times New Roman" w:cs="Times New Roman" w:ascii="Times New Roman" w:hAnsi="Times New Roman"/>
            <w:sz w:val="24"/>
            <w:szCs w:val="24"/>
            <w:lang w:eastAsia="pl-PL"/>
          </w:rPr>
          <w:delText> </w:delText>
        </w:r>
      </w:del>
      <w:ins w:id="70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mikroporcesorowe</w:t>
      </w:r>
      <w:del w:id="703" w:author="Nieznany autor" w:date="2020-09-04T15:52:05Z">
        <w:r>
          <w:rPr>
            <w:rFonts w:eastAsia="Times New Roman" w:cs="Times New Roman" w:ascii="Times New Roman" w:hAnsi="Times New Roman"/>
            <w:sz w:val="24"/>
            <w:szCs w:val="24"/>
            <w:lang w:eastAsia="pl-PL"/>
          </w:rPr>
          <w:delText> </w:delText>
        </w:r>
      </w:del>
      <w:ins w:id="704"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Chmur obliczeniowych (AWS,Azure)</w:t>
      </w:r>
      <w:del w:id="705" w:author="Nieznany autor" w:date="2020-09-04T15:52:05Z">
        <w:r>
          <w:rPr>
            <w:rFonts w:eastAsia="Times New Roman" w:cs="Times New Roman" w:ascii="Times New Roman" w:hAnsi="Times New Roman"/>
            <w:sz w:val="24"/>
            <w:szCs w:val="24"/>
            <w:lang w:eastAsia="pl-PL"/>
          </w:rPr>
          <w:delText> </w:delText>
        </w:r>
      </w:del>
      <w:ins w:id="706"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Aplikacji opartych na analizie dużej ilości informacji (aplikacje do analizy danych genetycznych)</w:t>
      </w:r>
      <w:del w:id="707" w:author="Nieznany autor" w:date="2020-09-04T15:52:05Z">
        <w:r>
          <w:rPr>
            <w:rFonts w:eastAsia="Times New Roman" w:cs="Times New Roman" w:ascii="Times New Roman" w:hAnsi="Times New Roman"/>
            <w:sz w:val="24"/>
            <w:szCs w:val="24"/>
            <w:lang w:eastAsia="pl-PL"/>
          </w:rPr>
          <w:delText> </w:delText>
        </w:r>
      </w:del>
      <w:ins w:id="708"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Aplikacje internetowe</w:t>
      </w:r>
      <w:del w:id="709" w:author="Nieznany autor" w:date="2020-09-04T15:52:05Z">
        <w:r>
          <w:rPr>
            <w:rFonts w:eastAsia="Times New Roman" w:cs="Times New Roman" w:ascii="Times New Roman" w:hAnsi="Times New Roman"/>
            <w:sz w:val="24"/>
            <w:szCs w:val="24"/>
            <w:lang w:eastAsia="pl-PL"/>
          </w:rPr>
          <w:delText> </w:delText>
        </w:r>
      </w:del>
      <w:ins w:id="710"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Cyberbezpieczeństwo</w:t>
      </w:r>
      <w:del w:id="711" w:author="Nieznany autor" w:date="2020-09-04T15:52:05Z">
        <w:r>
          <w:rPr>
            <w:rFonts w:eastAsia="Times New Roman" w:cs="Times New Roman" w:ascii="Times New Roman" w:hAnsi="Times New Roman"/>
            <w:sz w:val="24"/>
            <w:szCs w:val="24"/>
            <w:lang w:eastAsia="pl-PL"/>
          </w:rPr>
          <w:delText> </w:delText>
        </w:r>
      </w:del>
      <w:ins w:id="712"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Baz danych zarządzenia bazą danych, dostęp do niej, aktualizacja danych.</w:t>
      </w:r>
      <w:del w:id="713" w:author="Nieznany autor" w:date="2020-09-04T15:52:05Z">
        <w:r>
          <w:rPr>
            <w:rFonts w:eastAsia="Times New Roman" w:cs="Times New Roman" w:ascii="Times New Roman" w:hAnsi="Times New Roman"/>
            <w:sz w:val="24"/>
            <w:szCs w:val="24"/>
            <w:lang w:eastAsia="pl-PL"/>
          </w:rPr>
          <w:delText> </w:delText>
        </w:r>
      </w:del>
      <w:ins w:id="714" w:author="Nieznany autor" w:date="2020-09-04T15:52:05Z">
        <w:r>
          <w:rPr>
            <w:rFonts w:eastAsia="Times New Roman" w:cs="Segoe UI" w:ascii="Segoe UI" w:hAnsi="Segoe UI"/>
            <w:sz w:val="18"/>
            <w:szCs w:val="18"/>
            <w:lang w:eastAsia="pl-PL"/>
          </w:rPr>
          <w:t> </w:t>
        </w:r>
      </w:ins>
    </w:p>
    <w:p>
      <w:pPr>
        <w:pStyle w:val="ListParagraph"/>
        <w:numPr>
          <w:ilvl w:val="0"/>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DEvops</w:t>
      </w:r>
      <w:del w:id="715" w:author="Nieznany autor" w:date="2020-09-04T15:52:05Z">
        <w:r>
          <w:rPr>
            <w:rFonts w:eastAsia="Times New Roman" w:cs="Times New Roman" w:ascii="Times New Roman" w:hAnsi="Times New Roman"/>
            <w:sz w:val="24"/>
            <w:szCs w:val="24"/>
            <w:lang w:eastAsia="pl-PL"/>
          </w:rPr>
          <w:delText> </w:delText>
        </w:r>
      </w:del>
      <w:ins w:id="716"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 osoba zarządzająca</w:t>
      </w:r>
      <w:del w:id="717" w:author="Nieznany autor" w:date="2020-09-04T15:52:05Z">
        <w:r>
          <w:rPr>
            <w:rFonts w:eastAsia="Times New Roman" w:cs="Times New Roman" w:ascii="Times New Roman" w:hAnsi="Times New Roman"/>
            <w:sz w:val="24"/>
            <w:szCs w:val="24"/>
            <w:lang w:eastAsia="pl-PL"/>
          </w:rPr>
          <w:delText> </w:delText>
        </w:r>
      </w:del>
      <w:ins w:id="718" w:author="Nieznany autor" w:date="2020-09-04T15:52:05Z">
        <w:r>
          <w:rPr>
            <w:rFonts w:eastAsia="Times New Roman" w:cs="Segoe UI" w:ascii="Segoe UI" w:hAnsi="Segoe UI"/>
            <w:sz w:val="18"/>
            <w:szCs w:val="18"/>
            <w:lang w:eastAsia="pl-PL"/>
          </w:rPr>
          <w:t> </w:t>
        </w:r>
      </w:ins>
    </w:p>
    <w:p>
      <w:pPr>
        <w:pStyle w:val="ListParagraph"/>
        <w:numPr>
          <w:ilvl w:val="0"/>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Testerzy</w:t>
      </w:r>
      <w:del w:id="719" w:author="Nieznany autor" w:date="2020-09-04T15:52:05Z">
        <w:r>
          <w:rPr>
            <w:rFonts w:eastAsia="Times New Roman" w:cs="Times New Roman" w:ascii="Times New Roman" w:hAnsi="Times New Roman"/>
            <w:sz w:val="24"/>
            <w:szCs w:val="24"/>
            <w:lang w:eastAsia="pl-PL"/>
          </w:rPr>
          <w:delText> </w:delText>
        </w:r>
      </w:del>
      <w:ins w:id="720"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penaltyTesters</w:t>
      </w:r>
      <w:del w:id="721" w:author="Nieznany autor" w:date="2020-09-04T15:52:05Z">
        <w:r>
          <w:rPr>
            <w:rFonts w:eastAsia="Times New Roman" w:cs="Times New Roman" w:ascii="Times New Roman" w:hAnsi="Times New Roman"/>
            <w:sz w:val="24"/>
            <w:szCs w:val="24"/>
            <w:lang w:eastAsia="pl-PL"/>
          </w:rPr>
          <w:delText> </w:delText>
        </w:r>
      </w:del>
      <w:ins w:id="722"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software</w:t>
      </w:r>
      <w:del w:id="723" w:author="Nieznany autor" w:date="2020-09-04T15:52:05Z">
        <w:r>
          <w:rPr>
            <w:rFonts w:eastAsia="Times New Roman" w:cs="Times New Roman" w:ascii="Times New Roman" w:hAnsi="Times New Roman"/>
            <w:sz w:val="24"/>
            <w:szCs w:val="24"/>
            <w:lang w:eastAsia="pl-PL"/>
          </w:rPr>
          <w:delText> </w:delText>
        </w:r>
      </w:del>
      <w:ins w:id="724"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Testers</w:t>
      </w:r>
      <w:del w:id="725" w:author="Nieznany autor" w:date="2020-09-04T15:52:05Z">
        <w:r>
          <w:rPr>
            <w:rFonts w:eastAsia="Times New Roman" w:cs="Times New Roman" w:ascii="Times New Roman" w:hAnsi="Times New Roman"/>
            <w:sz w:val="24"/>
            <w:szCs w:val="24"/>
            <w:lang w:eastAsia="pl-PL"/>
          </w:rPr>
          <w:delText> </w:delText>
        </w:r>
      </w:del>
      <w:ins w:id="726"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val="en-US" w:eastAsia="pl-PL"/>
        </w:rPr>
      </w:pPr>
      <w:r>
        <w:rPr>
          <w:rFonts w:eastAsia="Times New Roman" w:cs="Times New Roman" w:ascii="Times New Roman" w:hAnsi="Times New Roman"/>
          <w:sz w:val="24"/>
          <w:szCs w:val="24"/>
          <w:lang w:val="en-US" w:eastAsia="pl-PL"/>
        </w:rPr>
        <w:t>medical</w:t>
      </w:r>
      <w:del w:id="727" w:author="Nieznany autor" w:date="2020-09-04T15:52:05Z">
        <w:r>
          <w:rPr>
            <w:rFonts w:eastAsia="Times New Roman" w:cs="Times New Roman" w:ascii="Times New Roman" w:hAnsi="Times New Roman"/>
            <w:sz w:val="24"/>
            <w:szCs w:val="24"/>
            <w:lang w:val="en-US" w:eastAsia="pl-PL"/>
          </w:rPr>
          <w:delText> </w:delText>
        </w:r>
      </w:del>
      <w:ins w:id="728" w:author="Nieznany autor" w:date="2020-09-04T15:52:05Z">
        <w:r>
          <w:rPr>
            <w:rFonts w:eastAsia="Times New Roman" w:cs="Times New Roman" w:ascii="Times New Roman" w:hAnsi="Times New Roman"/>
            <w:sz w:val="24"/>
            <w:szCs w:val="24"/>
            <w:lang w:val="en-US" w:eastAsia="pl-PL"/>
          </w:rPr>
          <w:t> </w:t>
        </w:r>
      </w:ins>
      <w:r>
        <w:rPr>
          <w:rFonts w:eastAsia="Times New Roman" w:cs="Times New Roman" w:ascii="Times New Roman" w:hAnsi="Times New Roman"/>
          <w:sz w:val="24"/>
          <w:szCs w:val="24"/>
          <w:lang w:val="en-US" w:eastAsia="pl-PL"/>
        </w:rPr>
        <w:t>devices</w:t>
      </w:r>
      <w:del w:id="729" w:author="Nieznany autor" w:date="2020-09-04T15:52:05Z">
        <w:r>
          <w:rPr>
            <w:rFonts w:eastAsia="Times New Roman" w:cs="Times New Roman" w:ascii="Times New Roman" w:hAnsi="Times New Roman"/>
            <w:sz w:val="24"/>
            <w:szCs w:val="24"/>
            <w:lang w:val="en-US" w:eastAsia="pl-PL"/>
          </w:rPr>
          <w:delText> </w:delText>
        </w:r>
      </w:del>
      <w:ins w:id="730" w:author="Nieznany autor" w:date="2020-09-04T15:52:05Z">
        <w:r>
          <w:rPr>
            <w:rFonts w:eastAsia="Times New Roman" w:cs="Times New Roman" w:ascii="Times New Roman" w:hAnsi="Times New Roman"/>
            <w:sz w:val="24"/>
            <w:szCs w:val="24"/>
            <w:lang w:val="en-US" w:eastAsia="pl-PL"/>
          </w:rPr>
          <w:t> </w:t>
        </w:r>
      </w:ins>
      <w:r>
        <w:rPr>
          <w:rFonts w:eastAsia="Times New Roman" w:cs="Times New Roman" w:ascii="Times New Roman" w:hAnsi="Times New Roman"/>
          <w:sz w:val="24"/>
          <w:szCs w:val="24"/>
          <w:lang w:val="en-US" w:eastAsia="pl-PL"/>
        </w:rPr>
        <w:t>testers</w:t>
      </w:r>
      <w:del w:id="731" w:author="Nieznany autor" w:date="2020-09-04T15:52:05Z">
        <w:r>
          <w:rPr>
            <w:rFonts w:eastAsia="Times New Roman" w:cs="Times New Roman" w:ascii="Times New Roman" w:hAnsi="Times New Roman"/>
            <w:sz w:val="24"/>
            <w:szCs w:val="24"/>
            <w:lang w:val="en-US" w:eastAsia="pl-PL"/>
          </w:rPr>
          <w:delText> </w:delText>
        </w:r>
      </w:del>
      <w:ins w:id="732" w:author="Nieznany autor" w:date="2020-09-04T15:52:05Z">
        <w:r>
          <w:rPr>
            <w:rFonts w:eastAsia="Times New Roman" w:cs="Segoe UI" w:ascii="Segoe UI" w:hAnsi="Segoe UI"/>
            <w:sz w:val="18"/>
            <w:szCs w:val="18"/>
            <w:lang w:val="en-US" w:eastAsia="pl-PL"/>
          </w:rPr>
          <w:t> </w:t>
        </w:r>
      </w:ins>
    </w:p>
    <w:p>
      <w:pPr>
        <w:pStyle w:val="ListParagraph"/>
        <w:numPr>
          <w:ilvl w:val="0"/>
          <w:numId w:val="9"/>
        </w:numPr>
        <w:spacing w:lineRule="auto" w:line="240" w:before="0" w:after="0"/>
        <w:contextualSpacing/>
        <w:jc w:val="both"/>
        <w:textAlignment w:val="baseline"/>
        <w:rPr>
          <w:rFonts w:ascii="Segoe UI" w:hAnsi="Segoe UI" w:eastAsia="Times New Roman" w:cs="Segoe UI"/>
          <w:sz w:val="18"/>
          <w:szCs w:val="18"/>
          <w:lang w:val="en-US" w:eastAsia="pl-PL"/>
        </w:rPr>
      </w:pPr>
      <w:r>
        <w:rPr>
          <w:rFonts w:eastAsia="Times New Roman" w:cs="Times New Roman" w:ascii="Times New Roman" w:hAnsi="Times New Roman"/>
          <w:sz w:val="24"/>
          <w:szCs w:val="24"/>
          <w:lang w:val="en-US" w:eastAsia="pl-PL"/>
        </w:rPr>
        <w:t>Analitycy danych:</w:t>
      </w:r>
      <w:del w:id="733" w:author="Nieznany autor" w:date="2020-09-04T15:52:05Z">
        <w:r>
          <w:rPr>
            <w:rFonts w:eastAsia="Times New Roman" w:cs="Times New Roman" w:ascii="Times New Roman" w:hAnsi="Times New Roman"/>
            <w:sz w:val="24"/>
            <w:szCs w:val="24"/>
            <w:lang w:val="en-US" w:eastAsia="pl-PL"/>
          </w:rPr>
          <w:delText> </w:delText>
        </w:r>
      </w:del>
      <w:ins w:id="734" w:author="Nieznany autor" w:date="2020-09-04T15:52:05Z">
        <w:r>
          <w:rPr>
            <w:rFonts w:eastAsia="Times New Roman" w:cs="Segoe UI" w:ascii="Segoe UI" w:hAnsi="Segoe UI"/>
            <w:sz w:val="18"/>
            <w:szCs w:val="18"/>
            <w:lang w:val="en-US"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Data</w:t>
      </w:r>
      <w:del w:id="735" w:author="Nieznany autor" w:date="2020-09-04T15:52:05Z">
        <w:r>
          <w:rPr>
            <w:rFonts w:eastAsia="Times New Roman" w:cs="Times New Roman" w:ascii="Times New Roman" w:hAnsi="Times New Roman"/>
            <w:sz w:val="24"/>
            <w:szCs w:val="24"/>
            <w:lang w:eastAsia="pl-PL"/>
          </w:rPr>
          <w:delText> </w:delText>
        </w:r>
      </w:del>
      <w:ins w:id="736"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Scientist</w:t>
      </w:r>
      <w:del w:id="737" w:author="Nieznany autor" w:date="2020-09-04T15:52:05Z">
        <w:r>
          <w:rPr>
            <w:rFonts w:eastAsia="Times New Roman" w:cs="Times New Roman" w:ascii="Times New Roman" w:hAnsi="Times New Roman"/>
            <w:sz w:val="24"/>
            <w:szCs w:val="24"/>
            <w:lang w:eastAsia="pl-PL"/>
          </w:rPr>
          <w:delText> </w:delText>
        </w:r>
      </w:del>
      <w:ins w:id="738" w:author="Nieznany autor" w:date="2020-09-04T15:52:05Z">
        <w:r>
          <w:rPr>
            <w:rFonts w:eastAsia="Times New Roman" w:cs="Times New Roman" w:ascii="Times New Roman" w:hAnsi="Times New Roman"/>
            <w:sz w:val="24"/>
            <w:szCs w:val="24"/>
            <w:lang w:eastAsia="pl-PL"/>
          </w:rPr>
          <w:t> </w:t>
        </w:r>
      </w:ins>
      <w:del w:id="739" w:author="Nieznany autor" w:date="2020-09-04T15:52:05Z">
        <w:r>
          <w:rPr>
            <w:rFonts w:eastAsia="Times New Roman" w:cs="Times New Roman" w:ascii="Times New Roman" w:hAnsi="Times New Roman"/>
            <w:sz w:val="24"/>
            <w:szCs w:val="24"/>
            <w:lang w:eastAsia="pl-PL"/>
          </w:rPr>
          <w:delText> </w:delText>
        </w:r>
      </w:del>
      <w:ins w:id="740" w:author="Nieznany autor" w:date="2020-09-04T15:52:05Z">
        <w:r>
          <w:rPr>
            <w:rFonts w:eastAsia="Times New Roman" w:cs="Segoe UI" w:ascii="Segoe UI" w:hAnsi="Segoe UI"/>
            <w:sz w:val="18"/>
            <w:szCs w:val="18"/>
            <w:lang w:eastAsia="pl-PL"/>
          </w:rPr>
          <w:t> </w:t>
        </w:r>
      </w:ins>
    </w:p>
    <w:p>
      <w:pPr>
        <w:pStyle w:val="ListParagraph"/>
        <w:numPr>
          <w:ilvl w:val="1"/>
          <w:numId w:val="9"/>
        </w:numPr>
        <w:spacing w:lineRule="auto" w:line="240" w:before="0" w:after="0"/>
        <w:contextualSpacing/>
        <w:jc w:val="both"/>
        <w:textAlignment w:val="baseline"/>
        <w:rPr>
          <w:rFonts w:ascii="Segoe UI" w:hAnsi="Segoe UI" w:eastAsia="Times New Roman" w:cs="Segoe UI"/>
          <w:sz w:val="18"/>
          <w:szCs w:val="18"/>
          <w:lang w:eastAsia="pl-PL"/>
        </w:rPr>
      </w:pPr>
      <w:r>
        <w:rPr>
          <w:rFonts w:eastAsia="Times New Roman" w:cs="Times New Roman" w:ascii="Times New Roman" w:hAnsi="Times New Roman"/>
          <w:sz w:val="24"/>
          <w:szCs w:val="24"/>
          <w:lang w:eastAsia="pl-PL"/>
        </w:rPr>
        <w:t>Analitycy danych medycznych</w:t>
      </w:r>
      <w:del w:id="741" w:author="Nieznany autor" w:date="2020-09-04T15:52:05Z">
        <w:r>
          <w:rPr>
            <w:rFonts w:eastAsia="Times New Roman" w:cs="Times New Roman" w:ascii="Times New Roman" w:hAnsi="Times New Roman"/>
            <w:sz w:val="24"/>
            <w:szCs w:val="24"/>
            <w:lang w:eastAsia="pl-PL"/>
          </w:rPr>
          <w:delText> </w:delText>
        </w:r>
      </w:del>
      <w:ins w:id="742" w:author="Nieznany autor" w:date="2020-09-04T15:52:05Z">
        <w:r>
          <w:rPr>
            <w:rFonts w:eastAsia="Times New Roman" w:cs="Segoe UI" w:ascii="Segoe UI" w:hAnsi="Segoe UI"/>
            <w:sz w:val="18"/>
            <w:szCs w:val="18"/>
            <w:lang w:eastAsia="pl-PL"/>
          </w:rPr>
          <w:t> </w:t>
        </w:r>
      </w:ins>
    </w:p>
    <w:p>
      <w:pPr>
        <w:pStyle w:val="Normal"/>
        <w:spacing w:lineRule="auto" w:line="240" w:before="0" w:after="0"/>
        <w:jc w:val="both"/>
        <w:textAlignment w:val="baseline"/>
        <w:rPr>
          <w:rFonts w:ascii="Segoe UI" w:hAnsi="Segoe UI" w:eastAsia="Times New Roman" w:cs="Segoe UI"/>
          <w:sz w:val="18"/>
          <w:szCs w:val="18"/>
          <w:lang w:eastAsia="pl-PL"/>
        </w:rPr>
      </w:pPr>
      <w:del w:id="743" w:author="Nieznany autor" w:date="2020-09-04T16:17:19Z">
        <w:r>
          <w:rPr>
            <w:rFonts w:eastAsia="Times New Roman" w:cs="Times New Roman" w:ascii="Times New Roman" w:hAnsi="Times New Roman"/>
            <w:sz w:val="24"/>
            <w:szCs w:val="24"/>
            <w:lang w:eastAsia="pl-PL"/>
          </w:rPr>
          <w:delText>Prawodopobnie</w:delText>
        </w:r>
      </w:del>
      <w:ins w:id="744" w:author="Nieznany autor" w:date="2020-09-04T16:17:19Z">
        <w:r>
          <w:rPr>
            <w:rFonts w:eastAsia="Times New Roman" w:cs="Times New Roman" w:ascii="Times New Roman" w:hAnsi="Times New Roman"/>
            <w:sz w:val="24"/>
            <w:szCs w:val="24"/>
            <w:lang w:eastAsia="pl-PL"/>
          </w:rPr>
          <w:t>Prawdopodobnie</w:t>
        </w:r>
      </w:ins>
      <w:del w:id="745" w:author="Nieznany autor" w:date="2020-09-04T15:52:05Z">
        <w:r>
          <w:rPr>
            <w:rFonts w:eastAsia="Times New Roman" w:cs="Times New Roman" w:ascii="Times New Roman" w:hAnsi="Times New Roman"/>
            <w:sz w:val="24"/>
            <w:szCs w:val="24"/>
            <w:lang w:eastAsia="pl-PL"/>
          </w:rPr>
          <w:delText> </w:delText>
        </w:r>
      </w:del>
      <w:ins w:id="746"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stanowiska te będą ukierunkowane na pracę z danymi medycznymi ze względu na normy jakie muszą spełniać. W US powstają pierwsze</w:t>
      </w:r>
      <w:del w:id="747" w:author="Nieznany autor" w:date="2020-09-04T15:52:05Z">
        <w:r>
          <w:rPr>
            <w:rFonts w:eastAsia="Times New Roman" w:cs="Times New Roman" w:ascii="Times New Roman" w:hAnsi="Times New Roman"/>
            <w:sz w:val="24"/>
            <w:szCs w:val="24"/>
            <w:lang w:eastAsia="pl-PL"/>
          </w:rPr>
          <w:delText> </w:delText>
        </w:r>
      </w:del>
      <w:ins w:id="748"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certyfikacje</w:t>
      </w:r>
      <w:del w:id="749" w:author="Nieznany autor" w:date="2020-09-04T15:52:05Z">
        <w:r>
          <w:rPr>
            <w:rFonts w:eastAsia="Times New Roman" w:cs="Times New Roman" w:ascii="Times New Roman" w:hAnsi="Times New Roman"/>
            <w:sz w:val="24"/>
            <w:szCs w:val="24"/>
            <w:lang w:eastAsia="pl-PL"/>
          </w:rPr>
          <w:delText> </w:delText>
        </w:r>
      </w:del>
      <w:ins w:id="750"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dla osób zajmujących się IT</w:t>
      </w:r>
      <w:del w:id="751" w:author="Nieznany autor" w:date="2020-09-04T15:52:05Z">
        <w:r>
          <w:rPr>
            <w:rFonts w:eastAsia="Times New Roman" w:cs="Times New Roman" w:ascii="Times New Roman" w:hAnsi="Times New Roman"/>
            <w:sz w:val="24"/>
            <w:szCs w:val="24"/>
            <w:lang w:eastAsia="pl-PL"/>
          </w:rPr>
          <w:delText> </w:delText>
        </w:r>
      </w:del>
      <w:ins w:id="752" w:author="Nieznany autor" w:date="2020-09-04T15:52:05Z">
        <w:r>
          <w:rPr>
            <w:rFonts w:eastAsia="Times New Roman" w:cs="Times New Roman" w:ascii="Times New Roman" w:hAnsi="Times New Roman"/>
            <w:sz w:val="24"/>
            <w:szCs w:val="24"/>
            <w:lang w:eastAsia="pl-PL"/>
          </w:rPr>
          <w:t> </w:t>
        </w:r>
      </w:ins>
      <w:r>
        <w:rPr>
          <w:rFonts w:eastAsia="Times New Roman" w:cs="Times New Roman" w:ascii="Times New Roman" w:hAnsi="Times New Roman"/>
          <w:sz w:val="24"/>
          <w:szCs w:val="24"/>
          <w:lang w:eastAsia="pl-PL"/>
        </w:rPr>
        <w:t>HealthCare, o czym będzie następny artykuł.</w:t>
      </w:r>
      <w:del w:id="753" w:author="Nieznany autor" w:date="2020-09-04T15:52:05Z">
        <w:r>
          <w:rPr>
            <w:rFonts w:eastAsia="Times New Roman" w:cs="Times New Roman" w:ascii="Times New Roman" w:hAnsi="Times New Roman"/>
            <w:sz w:val="24"/>
            <w:szCs w:val="24"/>
            <w:lang w:eastAsia="pl-PL"/>
          </w:rPr>
          <w:delText> </w:delText>
        </w:r>
      </w:del>
      <w:ins w:id="754" w:author="Nieznany autor" w:date="2020-09-04T15:52:05Z">
        <w:r>
          <w:rPr>
            <w:rFonts w:eastAsia="Times New Roman" w:cs="Times New Roman" w:ascii="Times New Roman" w:hAnsi="Times New Roman"/>
            <w:sz w:val="24"/>
            <w:szCs w:val="24"/>
            <w:lang w:eastAsia="pl-PL"/>
          </w:rPr>
          <w:t> </w:t>
        </w:r>
      </w:ins>
      <w:del w:id="755" w:author="Nieznany autor" w:date="2020-09-04T15:52:05Z">
        <w:r>
          <w:rPr>
            <w:rFonts w:eastAsia="Times New Roman" w:cs="Times New Roman" w:ascii="Times New Roman" w:hAnsi="Times New Roman"/>
            <w:sz w:val="24"/>
            <w:szCs w:val="24"/>
            <w:lang w:eastAsia="pl-PL"/>
          </w:rPr>
          <w:delText> </w:delText>
        </w:r>
      </w:del>
      <w:ins w:id="756" w:author="Nieznany autor" w:date="2020-09-04T15:52:05Z">
        <w:r>
          <w:rPr>
            <w:rFonts w:eastAsia="Times New Roman" w:cs="Segoe UI" w:ascii="Segoe UI" w:hAnsi="Segoe UI"/>
            <w:sz w:val="18"/>
            <w:szCs w:val="18"/>
            <w:lang w:eastAsia="pl-PL"/>
          </w:rPr>
          <w:t> </w:t>
        </w:r>
      </w:ins>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eznany autor" w:date="2020-09-04T15:52:4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Ten kawałek i następny akapit to powtórzenie – swój pisałem na bazie Twojego z założeniem, że któryś musi wypaść. Zdecyduj :)</w:t>
      </w:r>
    </w:p>
  </w:comment>
  <w:comment w:id="1" w:author="Nieznany autor" w:date="2020-09-04T16:05:3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Nie wiem jak Japonia, ale u nich ze względu na powszechną robotyzację (tam się ta gałąź silnie rozwija) mogą też szybko doczekać się takich regulacji.</w:t>
      </w:r>
    </w:p>
  </w:comment>
  <w:comment w:id="2" w:author="Nieznany autor" w:date="2020-09-04T15:59:2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Tu powinno być 10^9</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W US billion znaczy miliard na nasze</w:t>
      </w:r>
    </w:p>
  </w:comment>
  <w:comment w:id="3" w:author="Nieznany autor" w:date="2020-09-04T16:07:3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Raz jest start-up a raz startup. Musimy ujednolicić – może warto ddopasować się do polityki i nazewnictwa capgemini, ale ja go nie znam.</w:t>
      </w:r>
    </w:p>
  </w:comment>
  <w:comment w:id="4" w:author="Nieznany autor" w:date="2020-09-04T16:10: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Badań? Analiz?</w:t>
      </w:r>
    </w:p>
  </w:comment>
  <w:comment w:id="5" w:author="Nieznany autor" w:date="2020-09-04T16:12:18Z" w:initials="">
    <w:p>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Zastąpiłbym to:</w:t>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r>
      <w:r>
        <w:rPr>
          <w:rFonts w:ascii="Calibri" w:hAnsi="Calibri" w:cs=""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Granice w jakich możliwa jest praca i dalsza obróbka danych wyznaczają ustawy. System prawny nie jest jednak ujednolicony i sprawny, co rodzi wiele trudności i komplikacji.</w:t>
      </w:r>
    </w:p>
  </w:comment>
  <w:comment w:id="6" w:author="Nieznany autor" w:date="2020-09-04T16:15:1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Ujednolicenie zapisu: healthcare, vs Healthcare vs HealthCare</w:t>
      </w:r>
    </w:p>
  </w:comment>
  <w:comment w:id="7" w:author="Nieznany autor" w:date="2020-09-04T16:16: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l-PL"/>
        </w:rPr>
        <w:t>To zdanie nie kończy się, jakby brakuje w nim końca i orzeczenia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cb0fb8"/>
    <w:rPr/>
  </w:style>
  <w:style w:type="character" w:styleId="Spellingerror" w:customStyle="1">
    <w:name w:val="spellingerror"/>
    <w:basedOn w:val="DefaultParagraphFont"/>
    <w:qFormat/>
    <w:rsid w:val="00cb0fb8"/>
    <w:rPr/>
  </w:style>
  <w:style w:type="character" w:styleId="Eop" w:customStyle="1">
    <w:name w:val="eop"/>
    <w:basedOn w:val="DefaultParagraphFont"/>
    <w:qFormat/>
    <w:rsid w:val="00cb0fb8"/>
    <w:rPr/>
  </w:style>
  <w:style w:type="character" w:styleId="Contextualspellingandgrammarerror" w:customStyle="1">
    <w:name w:val="contextualspellingandgrammarerror"/>
    <w:basedOn w:val="DefaultParagraphFont"/>
    <w:qFormat/>
    <w:rsid w:val="00cb0fb8"/>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Noto Sans SC" w:cs="Free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Paragraph" w:customStyle="1">
    <w:name w:val="paragraph"/>
    <w:basedOn w:val="Normal"/>
    <w:qFormat/>
    <w:rsid w:val="00cb0fb8"/>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cb0fb8"/>
    <w:pPr>
      <w:spacing w:before="0" w:after="160"/>
      <w:ind w:left="720" w:hanging="0"/>
      <w:contextualSpacing/>
    </w:pPr>
    <w:rPr/>
  </w:style>
  <w:style w:type="paragraph" w:styleId="Caption1">
    <w:name w:val="caption"/>
    <w:basedOn w:val="Normal"/>
    <w:next w:val="Normal"/>
    <w:uiPriority w:val="35"/>
    <w:unhideWhenUsed/>
    <w:qFormat/>
    <w:rsid w:val="00cb0fb8"/>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0f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cb0fb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cb0fb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cb0fb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b0fb8"/>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ridTable4">
    <w:name w:val="Grid Table 4"/>
    <w:basedOn w:val="TableNormal"/>
    <w:uiPriority w:val="49"/>
    <w:rsid w:val="00cb0fb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lectivehealth.com/" TargetMode="External"/><Relationship Id="rId3" Type="http://schemas.openxmlformats.org/officeDocument/2006/relationships/hyperlink" Target="https://www.rallyhealth.com/" TargetMode="External"/><Relationship Id="rId4" Type="http://schemas.openxmlformats.org/officeDocument/2006/relationships/hyperlink" Target="https://www.vergegenomics.com/" TargetMode="External"/><Relationship Id="rId5" Type="http://schemas.openxmlformats.org/officeDocument/2006/relationships/hyperlink" Target="https://www.doximity.com/" TargetMode="External"/><Relationship Id="rId6" Type="http://schemas.openxmlformats.org/officeDocument/2006/relationships/hyperlink" Target="https://stethome.com/pl" TargetMode="External"/><Relationship Id="rId7" Type="http://schemas.openxmlformats.org/officeDocument/2006/relationships/hyperlink" Target="https://intelliseq.com/"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CD76-B9CB-41A9-8EA0-6A0FF53E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LibreOffice/7.0.1.1.0$Linux_X86_64 LibreOffice_project/00$Build-1</Application>
  <Pages>5</Pages>
  <Words>1393</Words>
  <Characters>9292</Characters>
  <CharactersWithSpaces>10678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2020-09-04T09:37:00Z</dcterms:created>
  <dc:creator>Kmiecik, Barbara</dc:creator>
  <dc:description/>
  <dc:language>en-US</dc:language>
  <cp:lastModifiedBy/>
  <cp:lastPrinted>2020-09-04T09:51:00Z</cp:lastPrinted>
  <dcterms:modified xsi:type="dcterms:W3CDTF">2020-09-04T16:17:32Z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